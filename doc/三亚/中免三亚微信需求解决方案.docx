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黑体"/>
          <w:color w:val="000000"/>
        </w:rPr>
      </w:pPr>
      <w:bookmarkStart w:id="0" w:name="_Toc391476367"/>
      <w:bookmarkStart w:id="1" w:name="_Toc391476214"/>
      <w:bookmarkStart w:id="2" w:name="_Toc391476257"/>
      <w:bookmarkStart w:id="3" w:name="_Toc391476401"/>
      <w:r>
        <w:rPr>
          <w:rFonts w:eastAsia="黑体"/>
          <w:color w:val="000000"/>
        </w:rPr>
        <w:t>文件编号：</w:t>
      </w:r>
    </w:p>
    <w:p>
      <w:pPr>
        <w:wordWrap/>
        <w:ind w:firstLine="880"/>
        <w:jc w:val="left"/>
        <w:rPr>
          <w:rFonts w:eastAsia="黑体"/>
          <w:color w:val="000000"/>
          <w:sz w:val="44"/>
        </w:rPr>
      </w:pPr>
    </w:p>
    <w:p>
      <w:pPr>
        <w:ind w:right="1040"/>
        <w:jc w:val="left"/>
        <w:rPr>
          <w:rFonts w:eastAsia="黑体"/>
          <w:color w:val="000000"/>
          <w:sz w:val="52"/>
        </w:rPr>
      </w:pPr>
      <w:r>
        <w:rPr>
          <w:rFonts w:hint="eastAsia" w:eastAsia="黑体"/>
          <w:color w:val="000000"/>
          <w:sz w:val="52"/>
        </w:rPr>
        <w:t>中免三亚</w:t>
      </w:r>
      <w:del w:id="0" w:author="白白1373946035" w:date="2018-04-28T09:05:57Z">
        <w:r>
          <w:rPr>
            <w:rFonts w:hint="eastAsia" w:eastAsia="黑体"/>
            <w:color w:val="000000"/>
            <w:sz w:val="52"/>
            <w:lang w:val="en-US"/>
          </w:rPr>
          <w:delText>电子发票</w:delText>
        </w:r>
      </w:del>
      <w:ins w:id="1" w:author="白白1373946035" w:date="2018-04-28T09:06:03Z">
        <w:r>
          <w:rPr>
            <w:rFonts w:hint="eastAsia" w:eastAsia="黑体"/>
            <w:color w:val="000000"/>
            <w:sz w:val="52"/>
            <w:lang w:val="en-US" w:eastAsia="zh-CN"/>
          </w:rPr>
          <w:t>微信</w:t>
        </w:r>
      </w:ins>
      <w:r>
        <w:rPr>
          <w:rFonts w:hint="eastAsia" w:eastAsia="黑体"/>
          <w:color w:val="000000"/>
          <w:sz w:val="52"/>
        </w:rPr>
        <w:t>需求解决方案</w:t>
      </w: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p>
      <w:pPr>
        <w:ind w:firstLine="420"/>
        <w:jc w:val="left"/>
        <w:rPr>
          <w:color w:val="000000"/>
        </w:rPr>
      </w:pPr>
    </w:p>
    <w:tbl>
      <w:tblPr>
        <w:tblStyle w:val="18"/>
        <w:tblW w:w="79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文件名称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中免三亚电子发票需求解决方案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密级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版本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1.</w:t>
            </w:r>
            <w:r>
              <w:rPr>
                <w:rFonts w:hint="eastAsia" w:ascii="Lucida Console" w:hAnsi="Lucida Consol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制作部门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北京富基融通信息技术有限公司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编写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白剑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传阅范围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版权声明</w:t>
            </w:r>
          </w:p>
        </w:tc>
        <w:tc>
          <w:tcPr>
            <w:tcW w:w="6877" w:type="dxa"/>
          </w:tcPr>
          <w:p>
            <w:pPr>
              <w:snapToGrid w:val="0"/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所有权利保留</w:t>
            </w:r>
          </w:p>
        </w:tc>
      </w:tr>
    </w:tbl>
    <w:p>
      <w:pPr>
        <w:ind w:firstLine="420"/>
        <w:jc w:val="left"/>
        <w:rPr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br w:type="page"/>
      </w:r>
    </w:p>
    <w:p>
      <w:pPr>
        <w:pStyle w:val="22"/>
        <w:pBdr>
          <w:bottom w:val="single" w:color="C0C0C0" w:sz="36" w:space="1"/>
        </w:pBdr>
        <w:snapToGrid w:val="0"/>
        <w:jc w:val="left"/>
        <w:rPr>
          <w:rFonts w:eastAsia="仿宋_GB2312"/>
        </w:rPr>
      </w:pPr>
      <w:r>
        <w:rPr>
          <w:rFonts w:eastAsia="黑体"/>
          <w:szCs w:val="32"/>
        </w:rPr>
        <w:t>文档信息</w:t>
      </w:r>
    </w:p>
    <w:p>
      <w:pPr>
        <w:pStyle w:val="22"/>
        <w:snapToGrid w:val="0"/>
        <w:ind w:firstLine="454"/>
        <w:jc w:val="left"/>
        <w:rPr>
          <w:rFonts w:eastAsia="仿宋_GB2312"/>
        </w:rPr>
      </w:pPr>
    </w:p>
    <w:tbl>
      <w:tblPr>
        <w:tblStyle w:val="18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" w:hRule="atLeast"/>
        </w:trPr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文档名称</w:t>
            </w:r>
          </w:p>
        </w:tc>
        <w:tc>
          <w:tcPr>
            <w:tcW w:w="7938" w:type="dxa"/>
          </w:tcPr>
          <w:p>
            <w:pPr>
              <w:spacing w:line="360" w:lineRule="auto"/>
              <w:jc w:val="left"/>
              <w:rPr>
                <w:rFonts w:ascii="Lucida Console" w:hAnsi="Lucida Console"/>
              </w:rPr>
            </w:pPr>
            <w:r>
              <w:rPr>
                <w:rFonts w:hint="eastAsia" w:ascii="Lucida Console" w:hAnsi="Lucida Console"/>
              </w:rPr>
              <w:t>中免三亚</w:t>
            </w:r>
            <w:r>
              <w:rPr>
                <w:rFonts w:hint="eastAsia" w:ascii="Lucida Console" w:hAnsi="Lucida Console"/>
                <w:lang w:val="en-US" w:eastAsia="zh-CN"/>
              </w:rPr>
              <w:t>微信</w:t>
            </w:r>
            <w:r>
              <w:rPr>
                <w:rFonts w:hint="eastAsia" w:ascii="Lucida Console" w:hAnsi="Lucida Console"/>
              </w:rPr>
              <w:t>发票需求解决方案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文件目的</w:t>
            </w:r>
          </w:p>
        </w:tc>
        <w:tc>
          <w:tcPr>
            <w:tcW w:w="7938" w:type="dxa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内容简介</w:t>
            </w:r>
          </w:p>
        </w:tc>
        <w:tc>
          <w:tcPr>
            <w:tcW w:w="7938" w:type="dxa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</w:p>
        </w:tc>
      </w:tr>
    </w:tbl>
    <w:p>
      <w:pPr>
        <w:pStyle w:val="22"/>
        <w:snapToGrid w:val="0"/>
        <w:ind w:firstLine="454"/>
        <w:jc w:val="left"/>
        <w:rPr>
          <w:rFonts w:eastAsia="仿宋_GB2312"/>
        </w:rPr>
      </w:pPr>
    </w:p>
    <w:p>
      <w:pPr>
        <w:pStyle w:val="22"/>
        <w:pBdr>
          <w:bottom w:val="single" w:color="C0C0C0" w:sz="36" w:space="1"/>
        </w:pBdr>
        <w:snapToGrid w:val="0"/>
        <w:jc w:val="left"/>
        <w:rPr>
          <w:rFonts w:eastAsia="黑体"/>
          <w:szCs w:val="32"/>
        </w:rPr>
      </w:pPr>
      <w:r>
        <w:rPr>
          <w:rFonts w:eastAsia="黑体"/>
          <w:szCs w:val="32"/>
        </w:rPr>
        <w:t>文件控制</w:t>
      </w:r>
    </w:p>
    <w:p>
      <w:pPr>
        <w:pStyle w:val="22"/>
        <w:snapToGrid w:val="0"/>
        <w:ind w:firstLine="454"/>
        <w:jc w:val="left"/>
        <w:rPr>
          <w:rFonts w:eastAsia="黑体"/>
          <w:bCs/>
        </w:rPr>
      </w:pPr>
      <w:r>
        <w:rPr>
          <w:rFonts w:eastAsia="黑体"/>
          <w:bCs/>
        </w:rPr>
        <w:t>版本记录</w:t>
      </w:r>
    </w:p>
    <w:tbl>
      <w:tblPr>
        <w:tblStyle w:val="18"/>
        <w:tblW w:w="9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日期</w:t>
            </w:r>
          </w:p>
        </w:tc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版本</w:t>
            </w:r>
          </w:p>
        </w:tc>
        <w:tc>
          <w:tcPr>
            <w:tcW w:w="5103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27</w:t>
            </w: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白剑</w:t>
            </w: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V1.0</w:t>
            </w: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103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22"/>
        <w:snapToGrid w:val="0"/>
        <w:ind w:firstLine="454"/>
        <w:jc w:val="left"/>
        <w:rPr>
          <w:rFonts w:eastAsia="仿宋_GB2312"/>
        </w:rPr>
      </w:pPr>
    </w:p>
    <w:p>
      <w:pPr>
        <w:pStyle w:val="22"/>
        <w:snapToGrid w:val="0"/>
        <w:jc w:val="left"/>
        <w:rPr>
          <w:rFonts w:eastAsia="黑体"/>
          <w:bCs/>
        </w:rPr>
      </w:pPr>
      <w:r>
        <w:rPr>
          <w:rFonts w:eastAsia="黑体"/>
          <w:bCs/>
        </w:rPr>
        <w:t>审阅记录</w:t>
      </w:r>
    </w:p>
    <w:tbl>
      <w:tblPr>
        <w:tblStyle w:val="18"/>
        <w:tblW w:w="9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日期</w:t>
            </w:r>
          </w:p>
        </w:tc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审阅者</w:t>
            </w:r>
          </w:p>
        </w:tc>
        <w:tc>
          <w:tcPr>
            <w:tcW w:w="6521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</w:pPr>
          </w:p>
        </w:tc>
      </w:tr>
    </w:tbl>
    <w:p>
      <w:pPr>
        <w:pStyle w:val="22"/>
        <w:snapToGrid w:val="0"/>
        <w:ind w:firstLine="454"/>
        <w:jc w:val="left"/>
        <w:rPr>
          <w:rFonts w:eastAsia="黑体"/>
          <w:b/>
          <w:bCs/>
        </w:rPr>
      </w:pPr>
    </w:p>
    <w:p>
      <w:pPr>
        <w:pStyle w:val="22"/>
        <w:snapToGrid w:val="0"/>
        <w:jc w:val="left"/>
        <w:rPr>
          <w:rFonts w:eastAsia="黑体"/>
          <w:bCs/>
        </w:rPr>
      </w:pPr>
      <w:r>
        <w:rPr>
          <w:rFonts w:eastAsia="黑体"/>
          <w:bCs/>
        </w:rPr>
        <w:t>分发记录</w:t>
      </w:r>
    </w:p>
    <w:tbl>
      <w:tblPr>
        <w:tblStyle w:val="18"/>
        <w:tblW w:w="9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="仿宋_GB2312" w:eastAsia="仿宋_GB2312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日期</w:t>
            </w:r>
          </w:p>
        </w:tc>
        <w:tc>
          <w:tcPr>
            <w:tcW w:w="1418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接受人</w:t>
            </w:r>
          </w:p>
        </w:tc>
        <w:tc>
          <w:tcPr>
            <w:tcW w:w="6521" w:type="dxa"/>
            <w:shd w:val="clear" w:color="auto" w:fill="E6E6E6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ind w:firstLine="454"/>
              <w:jc w:val="left"/>
              <w:rPr>
                <w:b/>
              </w:rPr>
            </w:pPr>
          </w:p>
        </w:tc>
      </w:tr>
    </w:tbl>
    <w:p>
      <w:pPr>
        <w:pStyle w:val="11"/>
        <w:jc w:val="left"/>
        <w:rPr>
          <w:rFonts w:ascii="微软雅黑" w:hAnsi="微软雅黑" w:eastAsia="微软雅黑"/>
          <w:sz w:val="30"/>
          <w:szCs w:val="30"/>
        </w:rPr>
      </w:pPr>
    </w:p>
    <w:p>
      <w:pPr>
        <w:pStyle w:val="11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目录</w:t>
      </w:r>
    </w:p>
    <w:p>
      <w:pPr>
        <w:pStyle w:val="11"/>
        <w:tabs>
          <w:tab w:val="right" w:leader="dot" w:pos="9184"/>
          <w:tab w:val="clear" w:pos="8296"/>
        </w:tabs>
        <w:jc w:val="left"/>
      </w:pPr>
      <w:bookmarkStart w:id="4" w:name="_Toc391476888"/>
      <w:r>
        <w:rPr>
          <w:rFonts w:ascii="微软雅黑" w:hAnsi="微软雅黑" w:eastAsia="微软雅黑"/>
          <w:b/>
          <w:bCs/>
        </w:rPr>
        <w:fldChar w:fldCharType="begin"/>
      </w:r>
      <w:r>
        <w:rPr>
          <w:rFonts w:ascii="微软雅黑" w:hAnsi="微软雅黑" w:eastAsia="微软雅黑"/>
          <w:b/>
          <w:bCs/>
        </w:rPr>
        <w:instrText xml:space="preserve"> TOC \o "1-2" \h \z \u </w:instrText>
      </w:r>
      <w:r>
        <w:rPr>
          <w:rFonts w:ascii="微软雅黑" w:hAnsi="微软雅黑" w:eastAsia="微软雅黑"/>
          <w:b/>
          <w:bCs/>
        </w:rPr>
        <w:fldChar w:fldCharType="separate"/>
      </w:r>
      <w:r>
        <w:rPr>
          <w:rFonts w:ascii="微软雅黑" w:hAnsi="微软雅黑" w:eastAsia="微软雅黑"/>
          <w:bCs/>
        </w:rPr>
        <w:fldChar w:fldCharType="begin"/>
      </w:r>
      <w:r>
        <w:rPr>
          <w:rFonts w:ascii="微软雅黑" w:hAnsi="微软雅黑" w:eastAsia="微软雅黑"/>
          <w:bCs/>
        </w:rPr>
        <w:instrText xml:space="preserve"> HYPERLINK \l _Toc20663 </w:instrText>
      </w:r>
      <w:r>
        <w:rPr>
          <w:rFonts w:ascii="微软雅黑" w:hAnsi="微软雅黑" w:eastAsia="微软雅黑"/>
          <w:bCs/>
        </w:rPr>
        <w:fldChar w:fldCharType="separate"/>
      </w:r>
      <w:r>
        <w:rPr>
          <w:rFonts w:ascii="微软雅黑" w:hAnsi="微软雅黑" w:eastAsia="微软雅黑"/>
          <w:szCs w:val="32"/>
        </w:rPr>
        <w:t xml:space="preserve">1 </w:t>
      </w:r>
      <w:r>
        <w:rPr>
          <w:rFonts w:hint="eastAsia" w:ascii="微软雅黑" w:hAnsi="微软雅黑" w:eastAsia="微软雅黑"/>
          <w:szCs w:val="32"/>
        </w:rPr>
        <w:t>目的</w:t>
      </w:r>
      <w:r>
        <w:tab/>
      </w:r>
      <w:r>
        <w:fldChar w:fldCharType="begin"/>
      </w:r>
      <w:r>
        <w:instrText xml:space="preserve"> PAGEREF _Toc20663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bCs/>
        </w:rP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_Toc1650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 </w:t>
      </w:r>
      <w:r>
        <w:rPr>
          <w:rFonts w:hint="eastAsia" w:ascii="微软雅黑" w:hAnsi="微软雅黑" w:eastAsia="微软雅黑"/>
          <w:szCs w:val="32"/>
          <w:lang w:val="en-US" w:eastAsia="zh-CN"/>
        </w:rPr>
        <w:t>微信需求概要分析</w:t>
      </w:r>
      <w:r>
        <w:tab/>
      </w:r>
      <w:r>
        <w:fldChar w:fldCharType="begin"/>
      </w:r>
      <w:r>
        <w:instrText xml:space="preserve"> PAGEREF _Toc1650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_Toc1025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2.1 </w:t>
      </w:r>
      <w:r>
        <w:rPr>
          <w:rFonts w:hint="eastAsia" w:ascii="微软雅黑" w:hAnsi="微软雅黑" w:eastAsia="微软雅黑"/>
          <w:szCs w:val="32"/>
          <w:lang w:val="en-US" w:eastAsia="zh-CN"/>
        </w:rPr>
        <w:t>微信公众号管理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_Toc20740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2.2 </w:t>
      </w:r>
      <w:r>
        <w:rPr>
          <w:rFonts w:hint="eastAsia" w:ascii="微软雅黑" w:hAnsi="微软雅黑" w:eastAsia="微软雅黑"/>
          <w:szCs w:val="32"/>
          <w:lang w:val="en-US" w:eastAsia="zh-CN"/>
        </w:rPr>
        <w:t>微信号与EOP用户绑定</w:t>
      </w:r>
      <w:r>
        <w:tab/>
      </w:r>
      <w:r>
        <w:fldChar w:fldCharType="begin"/>
      </w:r>
      <w:r>
        <w:instrText xml:space="preserve"> PAGEREF _Toc20740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_Toc29464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2.3 </w:t>
      </w:r>
      <w:r>
        <w:rPr>
          <w:rFonts w:hint="eastAsia" w:ascii="微软雅黑" w:hAnsi="微软雅黑" w:eastAsia="微软雅黑"/>
          <w:szCs w:val="32"/>
          <w:lang w:val="en-US" w:eastAsia="zh-CN"/>
        </w:rPr>
        <w:t>销售记录查询</w:t>
      </w:r>
      <w:r>
        <w:tab/>
      </w:r>
      <w:r>
        <w:fldChar w:fldCharType="begin"/>
      </w:r>
      <w:r>
        <w:instrText xml:space="preserve"> PAGEREF _Toc29464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_Toc8946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2.4 </w:t>
      </w:r>
      <w:r>
        <w:rPr>
          <w:rFonts w:hint="eastAsia" w:ascii="微软雅黑" w:hAnsi="微软雅黑" w:eastAsia="微软雅黑"/>
          <w:szCs w:val="32"/>
          <w:lang w:val="en-US" w:eastAsia="zh-CN"/>
        </w:rPr>
        <w:t>免税额度查询</w:t>
      </w:r>
      <w:r>
        <w:tab/>
      </w:r>
      <w:r>
        <w:fldChar w:fldCharType="begin"/>
      </w:r>
      <w:r>
        <w:instrText xml:space="preserve"> PAGEREF _Toc8946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2.5 </w:t>
      </w:r>
      <w:r>
        <w:rPr>
          <w:rFonts w:hint="eastAsia" w:ascii="微软雅黑" w:hAnsi="微软雅黑" w:eastAsia="微软雅黑"/>
          <w:szCs w:val="32"/>
          <w:lang w:val="en-US" w:eastAsia="zh-CN"/>
        </w:rPr>
        <w:t>提货单航班修改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_Toc28650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2.6 </w:t>
      </w:r>
      <w:r>
        <w:rPr>
          <w:rFonts w:hint="eastAsia" w:ascii="微软雅黑" w:hAnsi="微软雅黑" w:eastAsia="微软雅黑"/>
          <w:szCs w:val="32"/>
          <w:lang w:val="en-US" w:eastAsia="zh-CN"/>
        </w:rPr>
        <w:t>自助退货</w:t>
      </w:r>
      <w:r>
        <w:tab/>
      </w:r>
      <w:r>
        <w:fldChar w:fldCharType="begin"/>
      </w:r>
      <w:r>
        <w:instrText xml:space="preserve"> PAGEREF _Toc28650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_Toc7607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2.7 </w:t>
      </w:r>
      <w:r>
        <w:rPr>
          <w:rFonts w:hint="eastAsia" w:ascii="微软雅黑" w:hAnsi="微软雅黑" w:eastAsia="微软雅黑"/>
          <w:szCs w:val="32"/>
          <w:lang w:val="en-US" w:eastAsia="zh-CN"/>
        </w:rPr>
        <w:t>优惠券查询</w:t>
      </w:r>
      <w:r>
        <w:tab/>
      </w:r>
      <w:r>
        <w:fldChar w:fldCharType="begin"/>
      </w:r>
      <w:r>
        <w:instrText xml:space="preserve"> PAGEREF _Toc7607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_Toc9061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2.8 </w:t>
      </w:r>
      <w:r>
        <w:rPr>
          <w:rFonts w:hint="eastAsia" w:ascii="微软雅黑" w:hAnsi="微软雅黑" w:eastAsia="微软雅黑"/>
          <w:szCs w:val="32"/>
          <w:lang w:val="en-US" w:eastAsia="zh-CN"/>
        </w:rPr>
        <w:t>提货消息提醒</w:t>
      </w:r>
      <w:r>
        <w:tab/>
      </w:r>
      <w:r>
        <w:fldChar w:fldCharType="begin"/>
      </w:r>
      <w:r>
        <w:instrText xml:space="preserve"> PAGEREF _Toc9061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_Toc14285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2.9 </w:t>
      </w:r>
      <w:r>
        <w:rPr>
          <w:rFonts w:hint="eastAsia" w:ascii="微软雅黑" w:hAnsi="微软雅黑" w:eastAsia="微软雅黑"/>
          <w:szCs w:val="32"/>
          <w:lang w:val="en-US" w:eastAsia="zh-CN"/>
        </w:rPr>
        <w:t>指定身份证用户消息发送</w:t>
      </w:r>
      <w:r>
        <w:tab/>
      </w:r>
      <w:r>
        <w:fldChar w:fldCharType="begin"/>
      </w:r>
      <w:r>
        <w:instrText xml:space="preserve"> PAGEREF _Toc14285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_Toc21042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2.10 </w:t>
      </w:r>
      <w:r>
        <w:rPr>
          <w:rFonts w:hint="eastAsia" w:ascii="微软雅黑" w:hAnsi="微软雅黑" w:eastAsia="微软雅黑"/>
          <w:szCs w:val="32"/>
          <w:lang w:val="en-US" w:eastAsia="zh-CN"/>
        </w:rPr>
        <w:t>用户地理位置记录</w:t>
      </w:r>
      <w:r>
        <w:tab/>
      </w:r>
      <w:r>
        <w:fldChar w:fldCharType="begin"/>
      </w:r>
      <w:r>
        <w:instrText xml:space="preserve"> PAGEREF _Toc21042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_Toc25694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2.11 </w:t>
      </w:r>
      <w:r>
        <w:rPr>
          <w:rFonts w:hint="eastAsia" w:ascii="微软雅黑" w:hAnsi="微软雅黑" w:eastAsia="微软雅黑"/>
          <w:szCs w:val="32"/>
          <w:lang w:val="en-US" w:eastAsia="zh-CN"/>
        </w:rPr>
        <w:t>文章转发信息记录</w:t>
      </w:r>
      <w:r>
        <w:tab/>
      </w:r>
      <w:r>
        <w:fldChar w:fldCharType="begin"/>
      </w:r>
      <w:r>
        <w:instrText xml:space="preserve"> PAGEREF _Toc25694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_Toc4408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2.12 </w:t>
      </w:r>
      <w:r>
        <w:rPr>
          <w:rFonts w:hint="eastAsia" w:ascii="微软雅黑" w:hAnsi="微软雅黑" w:eastAsia="微软雅黑"/>
          <w:szCs w:val="32"/>
          <w:lang w:val="en-US" w:eastAsia="zh-CN"/>
        </w:rPr>
        <w:t>导航页</w:t>
      </w:r>
      <w:r>
        <w:tab/>
      </w:r>
      <w:r>
        <w:fldChar w:fldCharType="begin"/>
      </w:r>
      <w:r>
        <w:instrText xml:space="preserve"> PAGEREF _Toc4408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_Toc2621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3 </w:t>
      </w:r>
      <w:r>
        <w:rPr>
          <w:rFonts w:hint="eastAsia" w:ascii="微软雅黑" w:hAnsi="微软雅黑" w:eastAsia="微软雅黑"/>
          <w:szCs w:val="32"/>
        </w:rPr>
        <w:t>工作量</w:t>
      </w:r>
      <w:r>
        <w:rPr>
          <w:rFonts w:hint="eastAsia" w:ascii="微软雅黑" w:hAnsi="微软雅黑" w:eastAsia="微软雅黑"/>
          <w:szCs w:val="32"/>
          <w:lang w:val="en-US" w:eastAsia="zh-CN"/>
        </w:rPr>
        <w:t>预算</w:t>
      </w:r>
      <w:r>
        <w:tab/>
      </w:r>
      <w:r>
        <w:fldChar w:fldCharType="begin"/>
      </w:r>
      <w:r>
        <w:instrText xml:space="preserve"> PAGEREF _Toc2621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_Toc25443 </w:instrText>
      </w:r>
      <w:r>
        <w:fldChar w:fldCharType="separate"/>
      </w:r>
      <w:r>
        <w:rPr>
          <w:rFonts w:ascii="微软雅黑" w:hAnsi="微软雅黑" w:eastAsia="微软雅黑"/>
          <w:szCs w:val="32"/>
        </w:rPr>
        <w:t xml:space="preserve">4 </w:t>
      </w:r>
      <w:r>
        <w:rPr>
          <w:rFonts w:hint="eastAsia" w:ascii="微软雅黑" w:hAnsi="微软雅黑" w:eastAsia="微软雅黑"/>
          <w:szCs w:val="32"/>
        </w:rPr>
        <w:t>设备清单</w:t>
      </w:r>
      <w:r>
        <w:tab/>
      </w:r>
      <w:r>
        <w:fldChar w:fldCharType="begin"/>
      </w:r>
      <w:r>
        <w:instrText xml:space="preserve"> PAGEREF _Toc25443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4"/>
          <w:tab w:val="clear" w:pos="8296"/>
        </w:tabs>
        <w:jc w:val="left"/>
      </w:pPr>
      <w:r>
        <w:fldChar w:fldCharType="begin"/>
      </w:r>
      <w:r>
        <w:instrText xml:space="preserve"> HYPERLINK \l _Toc643 </w:instrText>
      </w:r>
      <w:r>
        <w:fldChar w:fldCharType="separate"/>
      </w:r>
      <w:r>
        <w:rPr>
          <w:rFonts w:hint="eastAsia" w:ascii="微软雅黑" w:hAnsi="微软雅黑" w:eastAsia="微软雅黑"/>
          <w:szCs w:val="32"/>
        </w:rPr>
        <w:t>4 项目整体计划</w:t>
      </w:r>
      <w:r>
        <w:tab/>
      </w:r>
      <w:r>
        <w:fldChar w:fldCharType="begin"/>
      </w:r>
      <w:r>
        <w:instrText xml:space="preserve"> PAGEREF _Toc643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left"/>
      </w:pPr>
      <w:r>
        <w:fldChar w:fldCharType="end"/>
      </w:r>
      <w:bookmarkEnd w:id="0"/>
      <w:bookmarkEnd w:id="1"/>
      <w:bookmarkEnd w:id="2"/>
      <w:bookmarkEnd w:id="3"/>
      <w:bookmarkEnd w:id="4"/>
    </w:p>
    <w:p>
      <w:pPr>
        <w:jc w:val="left"/>
        <w:rPr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5" w:name="_Toc20663"/>
      <w:r>
        <w:rPr>
          <w:rFonts w:hint="eastAsia" w:ascii="微软雅黑" w:hAnsi="微软雅黑" w:eastAsia="微软雅黑"/>
          <w:sz w:val="32"/>
          <w:szCs w:val="32"/>
        </w:rPr>
        <w:t>目的</w:t>
      </w:r>
      <w:bookmarkEnd w:id="5"/>
    </w:p>
    <w:p>
      <w:pPr>
        <w:spacing w:line="360" w:lineRule="auto"/>
        <w:ind w:left="360" w:firstLine="42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信已成为中国地区十分普及的社交软件，利用微信的一些特性嵌入企业应用，为消费者提供便利的服务已是否成熟。本项目基于微信，在微信端提供基于消费者的各类服务。包括但不限于，微信绑定、订单查询、自助退货、消息提醒等。</w:t>
      </w: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6" w:name="_Toc1650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微信需求概要分析</w:t>
      </w:r>
      <w:bookmarkEnd w:id="6"/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7" w:name="_Toc1025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微信公众号管理</w:t>
      </w:r>
      <w:bookmarkEnd w:id="7"/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系统记录用户的微信公众号接入账号信息。</w:t>
      </w:r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用户在微信公众号绑定系统固定域名。维护接入白名单。</w:t>
      </w: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8" w:name="_Toc20740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微信号与EOP用户绑定</w:t>
      </w:r>
      <w:bookmarkEnd w:id="8"/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用户绑定微信账号。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用户解绑微信账号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用户绑定其它微信账号。</w:t>
      </w:r>
    </w:p>
    <w:p>
      <w:pPr>
        <w:jc w:val="left"/>
      </w:pPr>
      <w:r>
        <w:drawing>
          <wp:inline distT="0" distB="0" distL="114300" distR="114300">
            <wp:extent cx="5829300" cy="4341495"/>
            <wp:effectExtent l="0" t="0" r="762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9" w:name="_Toc29464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销售记录查询</w:t>
      </w:r>
      <w:bookmarkEnd w:id="9"/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用户交易（提货）信息查询。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用户交易（提货）信息明细查询。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可退货交易（提货）退货申请。</w:t>
      </w:r>
    </w:p>
    <w:p>
      <w:pPr>
        <w:ind w:left="420" w:leftChars="0" w:firstLine="420" w:firstLineChars="0"/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0" w:name="_Toc8946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免税额度查询</w:t>
      </w:r>
      <w:bookmarkEnd w:id="10"/>
    </w:p>
    <w:p/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1" w:name="_Toc31951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提货单航班修改</w:t>
      </w:r>
      <w:bookmarkEnd w:id="11"/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2" w:name="_Toc28650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自助退货</w:t>
      </w:r>
      <w:bookmarkEnd w:id="12"/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3" w:name="_Toc7607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优惠券查询</w:t>
      </w:r>
      <w:bookmarkEnd w:id="13"/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4" w:name="_Toc9061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提货消息提醒</w:t>
      </w:r>
      <w:bookmarkEnd w:id="14"/>
    </w:p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用户交易（提货）信息创建消息提醒。</w:t>
      </w:r>
    </w:p>
    <w:p/>
    <w:p>
      <w:pPr>
        <w:numPr>
          <w:ilvl w:val="2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用户交易（提货）预约时间临近提醒。</w:t>
      </w:r>
    </w:p>
    <w:p>
      <w:pPr>
        <w:tabs>
          <w:tab w:val="left" w:pos="2100"/>
        </w:tabs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5" w:name="_Toc14285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指定身份证用户消息发送</w:t>
      </w:r>
      <w:bookmarkEnd w:id="15"/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6" w:name="_Toc21042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用户地理位置记录</w:t>
      </w:r>
      <w:bookmarkEnd w:id="16"/>
    </w:p>
    <w:p>
      <w:pPr>
        <w:jc w:val="left"/>
      </w:pPr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7" w:name="_Toc25694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文章转发信息记录</w:t>
      </w:r>
      <w:bookmarkEnd w:id="17"/>
    </w:p>
    <w:p>
      <w:pPr>
        <w:jc w:val="left"/>
      </w:pPr>
    </w:p>
    <w:p>
      <w:pPr>
        <w:pStyle w:val="2"/>
        <w:numPr>
          <w:ilvl w:val="1"/>
          <w:numId w:val="2"/>
        </w:numPr>
        <w:ind w:left="850" w:leftChars="0" w:hanging="453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8" w:name="_Toc4408"/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导航页</w:t>
      </w:r>
      <w:bookmarkEnd w:id="18"/>
    </w:p>
    <w:p>
      <w:pPr>
        <w:jc w:val="left"/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19" w:name="_Toc2621"/>
      <w:r>
        <w:rPr>
          <w:rFonts w:hint="eastAsia" w:ascii="微软雅黑" w:hAnsi="微软雅黑" w:eastAsia="微软雅黑"/>
          <w:sz w:val="32"/>
          <w:szCs w:val="32"/>
        </w:rPr>
        <w:t>工作量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预算</w:t>
      </w:r>
      <w:bookmarkEnd w:id="19"/>
    </w:p>
    <w:tbl>
      <w:tblPr>
        <w:tblStyle w:val="18"/>
        <w:tblW w:w="911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111"/>
        <w:gridCol w:w="1275"/>
        <w:gridCol w:w="709"/>
        <w:gridCol w:w="704"/>
        <w:gridCol w:w="15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411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12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项目经理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开发</w:t>
            </w:r>
          </w:p>
        </w:tc>
        <w:tc>
          <w:tcPr>
            <w:tcW w:w="7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测试</w:t>
            </w:r>
          </w:p>
        </w:tc>
        <w:tc>
          <w:tcPr>
            <w:tcW w:w="15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/>
            <w:vAlign w:val="center"/>
          </w:tcPr>
          <w:p>
            <w:pPr>
              <w:widowControl/>
              <w:jc w:val="left"/>
              <w:textAlignment w:val="center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20" w:name="OLE_LINK1" w:colFirst="0" w:colLast="4"/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2"/>
                <w:lang w:bidi="ar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13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cs="宋体" w:asciiTheme="minorHAnsi" w:hAnsi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lang w:bidi="ar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cs="宋体" w:asciiTheme="minorHAnsi" w:hAnsiTheme="minorHAnsi"/>
                <w:color w:val="FF0000"/>
              </w:rPr>
            </w:pPr>
          </w:p>
        </w:tc>
      </w:tr>
      <w:bookmarkEnd w:id="2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合计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cs="宋体" w:asciiTheme="minorHAnsi" w:hAnsiTheme="minorHAnsi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HAnsi" w:hAnsiTheme="minorHAnsi"/>
              </w:rPr>
            </w:pPr>
          </w:p>
        </w:tc>
      </w:tr>
    </w:tbl>
    <w:p>
      <w:pPr>
        <w:jc w:val="left"/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微软雅黑" w:hAnsi="微软雅黑" w:eastAsia="微软雅黑"/>
          <w:sz w:val="32"/>
          <w:szCs w:val="32"/>
        </w:rPr>
      </w:pPr>
      <w:bookmarkStart w:id="21" w:name="_Toc25443"/>
      <w:r>
        <w:rPr>
          <w:rFonts w:hint="eastAsia" w:ascii="微软雅黑" w:hAnsi="微软雅黑" w:eastAsia="微软雅黑"/>
          <w:sz w:val="32"/>
          <w:szCs w:val="32"/>
        </w:rPr>
        <w:t>设备清单</w:t>
      </w:r>
      <w:bookmarkEnd w:id="21"/>
    </w:p>
    <w:tbl>
      <w:tblPr>
        <w:tblStyle w:val="18"/>
        <w:tblW w:w="95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920"/>
        <w:gridCol w:w="889"/>
        <w:gridCol w:w="1871"/>
        <w:gridCol w:w="27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设备名称</w:t>
            </w: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设备说明</w:t>
            </w:r>
          </w:p>
        </w:tc>
        <w:tc>
          <w:tcPr>
            <w:tcW w:w="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数量</w:t>
            </w:r>
          </w:p>
        </w:tc>
        <w:tc>
          <w:tcPr>
            <w:tcW w:w="1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功能</w:t>
            </w:r>
          </w:p>
        </w:tc>
        <w:tc>
          <w:tcPr>
            <w:tcW w:w="2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数据库服务器</w:t>
            </w:r>
          </w:p>
        </w:tc>
        <w:tc>
          <w:tcPr>
            <w:tcW w:w="1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mySql数据库</w:t>
            </w:r>
          </w:p>
        </w:tc>
        <w:tc>
          <w:tcPr>
            <w:tcW w:w="8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7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存储用户、消息及销售信息等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CPU—主频不低于2.0；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内存—大于等于8G；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硬盘—大于等于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00G；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网卡—千兆网卡配置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lang w:val="en-US" w:eastAsia="zh-CN"/>
              </w:rPr>
              <w:t>微信</w:t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应用服务器</w:t>
            </w:r>
          </w:p>
        </w:tc>
        <w:tc>
          <w:tcPr>
            <w:tcW w:w="1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Nginx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Tomcat中间件</w:t>
            </w:r>
          </w:p>
        </w:tc>
        <w:tc>
          <w:tcPr>
            <w:tcW w:w="8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7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提供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微信接口及数据查询服务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CPU—主频不低于2.0；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内存—大于等于8G；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硬盘—大于等于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00G；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9EF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网卡—千兆网卡配置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F94D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lang w:val="en-US" w:eastAsia="zh-CN"/>
              </w:rPr>
              <w:t>数据通讯</w:t>
            </w: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</w:rPr>
              <w:t>服务器</w:t>
            </w:r>
          </w:p>
        </w:tc>
        <w:tc>
          <w:tcPr>
            <w:tcW w:w="1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Nginx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Tomcat中间件</w:t>
            </w:r>
          </w:p>
        </w:tc>
        <w:tc>
          <w:tcPr>
            <w:tcW w:w="8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7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提供消息队列处理及EOP数据交换服务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CPU—主频不低于2.0；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内存—大于等于4G；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硬盘—大于等于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00G；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FFFF"/>
                <w:kern w:val="0"/>
                <w:sz w:val="22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8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CE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网卡—千兆网卡配置</w:t>
            </w:r>
          </w:p>
        </w:tc>
      </w:tr>
    </w:tbl>
    <w:p>
      <w:pPr>
        <w:jc w:val="left"/>
      </w:pPr>
    </w:p>
    <w:p>
      <w:pPr>
        <w:pStyle w:val="2"/>
        <w:numPr>
          <w:ilvl w:val="0"/>
          <w:numId w:val="3"/>
        </w:numPr>
        <w:jc w:val="left"/>
        <w:rPr>
          <w:rFonts w:ascii="微软雅黑" w:hAnsi="微软雅黑" w:eastAsia="微软雅黑"/>
          <w:sz w:val="32"/>
          <w:szCs w:val="32"/>
        </w:rPr>
      </w:pPr>
      <w:bookmarkStart w:id="22" w:name="_Toc643"/>
      <w:r>
        <w:rPr>
          <w:rFonts w:hint="eastAsia" w:ascii="微软雅黑" w:hAnsi="微软雅黑" w:eastAsia="微软雅黑"/>
          <w:sz w:val="32"/>
          <w:szCs w:val="32"/>
        </w:rPr>
        <w:t>项目整体计划</w:t>
      </w:r>
      <w:bookmarkEnd w:id="22"/>
    </w:p>
    <w:tbl>
      <w:tblPr>
        <w:tblStyle w:val="18"/>
        <w:tblW w:w="907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111"/>
        <w:gridCol w:w="2835"/>
        <w:gridCol w:w="1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BBB59" w:themeFill="accent3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11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 w:themeFill="accent3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28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 w:themeFill="accent3"/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  <w:t>计划</w:t>
            </w:r>
          </w:p>
        </w:tc>
        <w:tc>
          <w:tcPr>
            <w:tcW w:w="137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9BBB59" w:themeFill="accent3"/>
          </w:tcPr>
          <w:p>
            <w:pPr>
              <w:widowControl/>
              <w:jc w:val="left"/>
              <w:rPr>
                <w:rFonts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kern w:val="0"/>
                <w:sz w:val="24"/>
                <w:szCs w:val="24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中免更换税控系统服务商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2018.3.5-2018.3.31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王珍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增值中台需求调研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2018.4.3-2018.4.4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私有云服务器、数据库、应用安装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2018.4.9-2018.4.12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中台系统初始化、联调测试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2018.4.16-2018.4.21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自动开票指令表开发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2018.4.23-2018.4.25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发票开票信息返写EOP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2018.4.26-2018.4-30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电商的接口调整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2018.5.7-2018.5.13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开发票中免中间表数据接口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2018.4.12-2018.4.22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有税款机小票打印格式调整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2018.4.23-2018.4.30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开发票信息回执EOP系统处理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2018.5.2-2018.5.11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款台退货要求对于开了发票的提示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2018.5.12-2018.5.20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富基POS及税务服务商对接调试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2018.5.21-2018.5.26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周志斌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widowControl/>
              <w:spacing w:line="360" w:lineRule="auto"/>
              <w:jc w:val="left"/>
              <w:textAlignment w:val="bottom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系统上线与实施支持、培训答疑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2018.5.26-2018.6.3</w:t>
            </w: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刁建民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361" w:bottom="1418" w:left="1361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kern w:val="0"/>
      </w:rPr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14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14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  <w:p>
    <w:pPr>
      <w:pStyle w:val="9"/>
      <w:rPr>
        <w:rFonts w:ascii="宋体" w:hAnsi="宋体" w:cs="Arial"/>
      </w:rPr>
    </w:pPr>
    <w:r>
      <w:rPr>
        <w:rFonts w:hint="eastAsia" w:ascii="Lucida Console" w:hAnsi="Lucida Console"/>
      </w:rPr>
      <w:t>北京富基融通信息技术有限公司</w:t>
    </w:r>
    <w:r>
      <w:rPr>
        <w:rFonts w:hint="eastAsia" w:ascii="宋体" w:hAnsi="宋体"/>
      </w:rPr>
      <w:t>地址：北京市海淀区北太平庄路城建大厦18号A座11 层</w:t>
    </w:r>
    <w:r>
      <w:rPr>
        <w:rFonts w:ascii="宋体" w:hAnsi="宋体" w:cs="Arial"/>
      </w:rPr>
      <w:t>邮编：100088</w:t>
    </w:r>
  </w:p>
  <w:p>
    <w:pPr>
      <w:pStyle w:val="9"/>
      <w:rPr>
        <w:rFonts w:ascii="宋体" w:hAnsi="宋体" w:cs="Arial"/>
        <w:sz w:val="16"/>
      </w:rPr>
    </w:pPr>
    <w:r>
      <w:rPr>
        <w:rFonts w:ascii="宋体" w:hAnsi="宋体" w:cs="Arial"/>
      </w:rPr>
      <w:t>电话：010-51650988</w:t>
    </w:r>
    <w:r>
      <w:rPr>
        <w:rFonts w:hint="eastAsia" w:ascii="宋体" w:hAnsi="宋体" w:cs="Arial"/>
      </w:rPr>
      <w:t>/</w:t>
    </w:r>
    <w:r>
      <w:rPr>
        <w:rFonts w:ascii="宋体" w:hAnsi="宋体" w:cs="Arial"/>
      </w:rPr>
      <w:t>51650998</w:t>
    </w:r>
    <w:r>
      <w:rPr>
        <w:rFonts w:ascii="宋体" w:hAnsi="宋体" w:cs="Arial"/>
      </w:rPr>
      <w:tab/>
    </w:r>
    <w:r>
      <w:rPr>
        <w:rFonts w:ascii="宋体" w:hAnsi="宋体" w:cs="Arial"/>
      </w:rPr>
      <w:t>传真：</w:t>
    </w:r>
    <w:r>
      <w:rPr>
        <w:rFonts w:hint="eastAsia" w:ascii="宋体" w:hAnsi="宋体" w:cs="Arial"/>
      </w:rPr>
      <w:t>010-</w:t>
    </w:r>
    <w:r>
      <w:rPr>
        <w:rFonts w:ascii="宋体" w:hAnsi="宋体" w:cs="Arial"/>
      </w:rPr>
      <w:t>52937688</w:t>
    </w:r>
    <w:r>
      <w:rPr>
        <w:rFonts w:ascii="宋体" w:hAnsi="宋体" w:cs="Arial"/>
        <w:b/>
        <w:bCs/>
        <w:color w:val="000000"/>
      </w:rPr>
      <w:t> </w:t>
    </w:r>
    <w:r>
      <w:rPr>
        <w:rFonts w:ascii="宋体" w:hAnsi="宋体" w:cs="Arial"/>
      </w:rPr>
      <w:t>网址：</w:t>
    </w:r>
    <w:r>
      <w:fldChar w:fldCharType="begin"/>
    </w:r>
    <w:r>
      <w:instrText xml:space="preserve"> HYPERLINK "http://www.e-future.com.cn" </w:instrText>
    </w:r>
    <w:r>
      <w:fldChar w:fldCharType="separate"/>
    </w:r>
    <w:r>
      <w:rPr>
        <w:rStyle w:val="16"/>
        <w:rFonts w:ascii="宋体" w:hAnsi="宋体" w:cs="Arial"/>
      </w:rPr>
      <w:t>http://www.e-future.com.cn</w:t>
    </w:r>
    <w:r>
      <w:rPr>
        <w:rStyle w:val="16"/>
        <w:rFonts w:ascii="宋体" w:hAnsi="宋体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rFonts w:ascii="Arial" w:hAnsi="Arial" w:eastAsia="楷体_GB2312"/>
      </w:rPr>
      <w:drawing>
        <wp:inline distT="0" distB="0" distL="0" distR="0">
          <wp:extent cx="825500" cy="245110"/>
          <wp:effectExtent l="0" t="0" r="0" b="0"/>
          <wp:docPr id="102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479" cy="252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34F59"/>
    <w:multiLevelType w:val="multilevel"/>
    <w:tmpl w:val="29334F59"/>
    <w:lvl w:ilvl="0" w:tentative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3" w:hanging="567"/>
      </w:pPr>
      <w:rPr>
        <w:rFonts w:hint="eastAsia" w:ascii="微软雅黑" w:hAnsi="微软雅黑" w:eastAsia="微软雅黑"/>
        <w:sz w:val="32"/>
        <w:szCs w:val="32"/>
      </w:rPr>
    </w:lvl>
    <w:lvl w:ilvl="2" w:tentative="0">
      <w:start w:val="1"/>
      <w:numFmt w:val="decimal"/>
      <w:lvlText w:val="%3."/>
      <w:lvlJc w:val="left"/>
      <w:pPr>
        <w:ind w:left="1211" w:hanging="360"/>
      </w:pPr>
      <w:rPr>
        <w:rFonts w:hint="default" w:eastAsia="宋体" w:asciiTheme="minorHAnsi" w:hAnsiTheme="minorHAnsi"/>
        <w:sz w:val="21"/>
      </w:rPr>
    </w:lvl>
    <w:lvl w:ilvl="3" w:tentative="0">
      <w:start w:val="1"/>
      <w:numFmt w:val="lowerLetter"/>
      <w:lvlText w:val="%4."/>
      <w:lvlJc w:val="left"/>
      <w:pPr>
        <w:ind w:left="1636" w:hanging="36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E3D6EB"/>
    <w:multiLevelType w:val="multilevel"/>
    <w:tmpl w:val="5AE3D6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742879C8"/>
    <w:multiLevelType w:val="multilevel"/>
    <w:tmpl w:val="742879C8"/>
    <w:lvl w:ilvl="0" w:tentative="0">
      <w:start w:val="1"/>
      <w:numFmt w:val="decimal"/>
      <w:pStyle w:val="12"/>
      <w:lvlText w:val="1.%1"/>
      <w:lvlJc w:val="left"/>
      <w:pPr>
        <w:ind w:left="1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白白1373946035">
    <w15:presenceInfo w15:providerId="WPS Office" w15:userId="738319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revisionView w:markup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2C"/>
    <w:rsid w:val="00003729"/>
    <w:rsid w:val="00006268"/>
    <w:rsid w:val="00013028"/>
    <w:rsid w:val="00013032"/>
    <w:rsid w:val="0001333C"/>
    <w:rsid w:val="00015431"/>
    <w:rsid w:val="000162AD"/>
    <w:rsid w:val="0001784B"/>
    <w:rsid w:val="0002010D"/>
    <w:rsid w:val="00020E4B"/>
    <w:rsid w:val="00021509"/>
    <w:rsid w:val="00023D66"/>
    <w:rsid w:val="00026865"/>
    <w:rsid w:val="0002721A"/>
    <w:rsid w:val="000272D2"/>
    <w:rsid w:val="0003029D"/>
    <w:rsid w:val="00030BC9"/>
    <w:rsid w:val="000348C2"/>
    <w:rsid w:val="00034EF7"/>
    <w:rsid w:val="000364DE"/>
    <w:rsid w:val="00037754"/>
    <w:rsid w:val="00043F46"/>
    <w:rsid w:val="00044279"/>
    <w:rsid w:val="00047B76"/>
    <w:rsid w:val="00052526"/>
    <w:rsid w:val="000545A3"/>
    <w:rsid w:val="00056C27"/>
    <w:rsid w:val="00056D93"/>
    <w:rsid w:val="000619EC"/>
    <w:rsid w:val="00065DC8"/>
    <w:rsid w:val="0006689C"/>
    <w:rsid w:val="00067041"/>
    <w:rsid w:val="000672FB"/>
    <w:rsid w:val="0007039E"/>
    <w:rsid w:val="000737C4"/>
    <w:rsid w:val="00073CD3"/>
    <w:rsid w:val="0007456F"/>
    <w:rsid w:val="000758C9"/>
    <w:rsid w:val="000761C6"/>
    <w:rsid w:val="0008235F"/>
    <w:rsid w:val="000843F0"/>
    <w:rsid w:val="00084B06"/>
    <w:rsid w:val="00085AC1"/>
    <w:rsid w:val="00091128"/>
    <w:rsid w:val="00095C1A"/>
    <w:rsid w:val="000966DD"/>
    <w:rsid w:val="000A0FDC"/>
    <w:rsid w:val="000A2128"/>
    <w:rsid w:val="000A3283"/>
    <w:rsid w:val="000A3A91"/>
    <w:rsid w:val="000A3AF0"/>
    <w:rsid w:val="000A43A3"/>
    <w:rsid w:val="000A7893"/>
    <w:rsid w:val="000A78C3"/>
    <w:rsid w:val="000A7F7E"/>
    <w:rsid w:val="000B668B"/>
    <w:rsid w:val="000C3A0B"/>
    <w:rsid w:val="000D4343"/>
    <w:rsid w:val="000D7B46"/>
    <w:rsid w:val="000E4F28"/>
    <w:rsid w:val="000E52B3"/>
    <w:rsid w:val="000E6629"/>
    <w:rsid w:val="000E6B82"/>
    <w:rsid w:val="000F00E2"/>
    <w:rsid w:val="000F3AB9"/>
    <w:rsid w:val="00104891"/>
    <w:rsid w:val="0010598B"/>
    <w:rsid w:val="001116C3"/>
    <w:rsid w:val="00113165"/>
    <w:rsid w:val="001145E9"/>
    <w:rsid w:val="00117296"/>
    <w:rsid w:val="0012700F"/>
    <w:rsid w:val="00146C60"/>
    <w:rsid w:val="00153FD2"/>
    <w:rsid w:val="0015446B"/>
    <w:rsid w:val="001555FE"/>
    <w:rsid w:val="001556DA"/>
    <w:rsid w:val="001567A1"/>
    <w:rsid w:val="0016099F"/>
    <w:rsid w:val="00160F33"/>
    <w:rsid w:val="00163460"/>
    <w:rsid w:val="00164801"/>
    <w:rsid w:val="0016592F"/>
    <w:rsid w:val="00166319"/>
    <w:rsid w:val="00167DB4"/>
    <w:rsid w:val="001765E7"/>
    <w:rsid w:val="00185B68"/>
    <w:rsid w:val="00187B9E"/>
    <w:rsid w:val="00196D06"/>
    <w:rsid w:val="001A224D"/>
    <w:rsid w:val="001A3307"/>
    <w:rsid w:val="001B0351"/>
    <w:rsid w:val="001B2191"/>
    <w:rsid w:val="001B72DF"/>
    <w:rsid w:val="001C563E"/>
    <w:rsid w:val="001D1551"/>
    <w:rsid w:val="001D244C"/>
    <w:rsid w:val="001D2780"/>
    <w:rsid w:val="001D6119"/>
    <w:rsid w:val="001D6850"/>
    <w:rsid w:val="001D7172"/>
    <w:rsid w:val="001E4609"/>
    <w:rsid w:val="001F1A0C"/>
    <w:rsid w:val="00202D35"/>
    <w:rsid w:val="00202D5F"/>
    <w:rsid w:val="00202E3C"/>
    <w:rsid w:val="0021203A"/>
    <w:rsid w:val="0021337B"/>
    <w:rsid w:val="00216C61"/>
    <w:rsid w:val="002171F6"/>
    <w:rsid w:val="00217CD9"/>
    <w:rsid w:val="00217DD6"/>
    <w:rsid w:val="00220FF1"/>
    <w:rsid w:val="00221CE7"/>
    <w:rsid w:val="00221F8D"/>
    <w:rsid w:val="00224015"/>
    <w:rsid w:val="002242B1"/>
    <w:rsid w:val="00224FD8"/>
    <w:rsid w:val="002331E5"/>
    <w:rsid w:val="0023475D"/>
    <w:rsid w:val="00236EAC"/>
    <w:rsid w:val="00237E2C"/>
    <w:rsid w:val="00240823"/>
    <w:rsid w:val="0024330D"/>
    <w:rsid w:val="0024414C"/>
    <w:rsid w:val="00246B55"/>
    <w:rsid w:val="00251F0C"/>
    <w:rsid w:val="00252DB8"/>
    <w:rsid w:val="00252FD1"/>
    <w:rsid w:val="002541E0"/>
    <w:rsid w:val="00254664"/>
    <w:rsid w:val="002557DB"/>
    <w:rsid w:val="0025773A"/>
    <w:rsid w:val="002603B0"/>
    <w:rsid w:val="00260656"/>
    <w:rsid w:val="002606DA"/>
    <w:rsid w:val="0026071E"/>
    <w:rsid w:val="00261810"/>
    <w:rsid w:val="0026427A"/>
    <w:rsid w:val="0027010A"/>
    <w:rsid w:val="00271BAF"/>
    <w:rsid w:val="002730C6"/>
    <w:rsid w:val="00273A9F"/>
    <w:rsid w:val="00274CF5"/>
    <w:rsid w:val="0027516E"/>
    <w:rsid w:val="0028246B"/>
    <w:rsid w:val="002827FD"/>
    <w:rsid w:val="002833B0"/>
    <w:rsid w:val="00284F62"/>
    <w:rsid w:val="0029174E"/>
    <w:rsid w:val="00294BF9"/>
    <w:rsid w:val="0029656F"/>
    <w:rsid w:val="002A11CB"/>
    <w:rsid w:val="002A274B"/>
    <w:rsid w:val="002B01D7"/>
    <w:rsid w:val="002B56C8"/>
    <w:rsid w:val="002B56E8"/>
    <w:rsid w:val="002B7ABD"/>
    <w:rsid w:val="002C419D"/>
    <w:rsid w:val="002C43D0"/>
    <w:rsid w:val="002D05A2"/>
    <w:rsid w:val="002D3470"/>
    <w:rsid w:val="002D6F63"/>
    <w:rsid w:val="002D6FE0"/>
    <w:rsid w:val="002E08DF"/>
    <w:rsid w:val="002E27CF"/>
    <w:rsid w:val="002E61E0"/>
    <w:rsid w:val="002E651C"/>
    <w:rsid w:val="002E6E43"/>
    <w:rsid w:val="002F1E35"/>
    <w:rsid w:val="002F4514"/>
    <w:rsid w:val="002F7FFA"/>
    <w:rsid w:val="00304C8F"/>
    <w:rsid w:val="0030652F"/>
    <w:rsid w:val="00313A64"/>
    <w:rsid w:val="00316C95"/>
    <w:rsid w:val="0032086B"/>
    <w:rsid w:val="003217A7"/>
    <w:rsid w:val="00324102"/>
    <w:rsid w:val="003244A3"/>
    <w:rsid w:val="00325D64"/>
    <w:rsid w:val="003268CD"/>
    <w:rsid w:val="00326B9D"/>
    <w:rsid w:val="00334EB5"/>
    <w:rsid w:val="00337C5D"/>
    <w:rsid w:val="00347BEC"/>
    <w:rsid w:val="00351CE5"/>
    <w:rsid w:val="0035597B"/>
    <w:rsid w:val="003650FA"/>
    <w:rsid w:val="003652EB"/>
    <w:rsid w:val="003720FC"/>
    <w:rsid w:val="00372F2D"/>
    <w:rsid w:val="00374702"/>
    <w:rsid w:val="003769FF"/>
    <w:rsid w:val="00381BD2"/>
    <w:rsid w:val="00383178"/>
    <w:rsid w:val="003859B7"/>
    <w:rsid w:val="00390878"/>
    <w:rsid w:val="00394F61"/>
    <w:rsid w:val="00395E6C"/>
    <w:rsid w:val="0039736E"/>
    <w:rsid w:val="003A1F27"/>
    <w:rsid w:val="003A21CC"/>
    <w:rsid w:val="003A30EC"/>
    <w:rsid w:val="003A61F4"/>
    <w:rsid w:val="003A710F"/>
    <w:rsid w:val="003B015A"/>
    <w:rsid w:val="003B13FC"/>
    <w:rsid w:val="003B2F34"/>
    <w:rsid w:val="003B45BD"/>
    <w:rsid w:val="003B68AE"/>
    <w:rsid w:val="003C2AB2"/>
    <w:rsid w:val="003C67FB"/>
    <w:rsid w:val="003C760C"/>
    <w:rsid w:val="003D3C63"/>
    <w:rsid w:val="003D4704"/>
    <w:rsid w:val="003D7842"/>
    <w:rsid w:val="003E0113"/>
    <w:rsid w:val="003E06FA"/>
    <w:rsid w:val="003E24ED"/>
    <w:rsid w:val="003E415D"/>
    <w:rsid w:val="003E4389"/>
    <w:rsid w:val="003E4878"/>
    <w:rsid w:val="003F396B"/>
    <w:rsid w:val="003F3B96"/>
    <w:rsid w:val="003F4332"/>
    <w:rsid w:val="003F4CD2"/>
    <w:rsid w:val="003F5811"/>
    <w:rsid w:val="00402264"/>
    <w:rsid w:val="0040411F"/>
    <w:rsid w:val="00412824"/>
    <w:rsid w:val="00415767"/>
    <w:rsid w:val="0042252D"/>
    <w:rsid w:val="00423C07"/>
    <w:rsid w:val="00424FDA"/>
    <w:rsid w:val="00427EAB"/>
    <w:rsid w:val="00431A2C"/>
    <w:rsid w:val="00432889"/>
    <w:rsid w:val="0043357A"/>
    <w:rsid w:val="0043590C"/>
    <w:rsid w:val="0043732D"/>
    <w:rsid w:val="0043744B"/>
    <w:rsid w:val="004377E9"/>
    <w:rsid w:val="00447568"/>
    <w:rsid w:val="0045427E"/>
    <w:rsid w:val="004648FE"/>
    <w:rsid w:val="00466A87"/>
    <w:rsid w:val="004671DF"/>
    <w:rsid w:val="00467882"/>
    <w:rsid w:val="00471F2A"/>
    <w:rsid w:val="00482A2C"/>
    <w:rsid w:val="004903D7"/>
    <w:rsid w:val="004942AC"/>
    <w:rsid w:val="00495B4A"/>
    <w:rsid w:val="004A4BB0"/>
    <w:rsid w:val="004A4DF9"/>
    <w:rsid w:val="004A6488"/>
    <w:rsid w:val="004A6DAB"/>
    <w:rsid w:val="004B47F4"/>
    <w:rsid w:val="004B6F20"/>
    <w:rsid w:val="004C2B93"/>
    <w:rsid w:val="004C6AB7"/>
    <w:rsid w:val="004C722A"/>
    <w:rsid w:val="004C7C9A"/>
    <w:rsid w:val="004D2276"/>
    <w:rsid w:val="004D3FCB"/>
    <w:rsid w:val="004D5B46"/>
    <w:rsid w:val="004E3A78"/>
    <w:rsid w:val="004E3B27"/>
    <w:rsid w:val="004E3E23"/>
    <w:rsid w:val="004E58CE"/>
    <w:rsid w:val="004E5B63"/>
    <w:rsid w:val="004F3BAB"/>
    <w:rsid w:val="004F4B24"/>
    <w:rsid w:val="004F6699"/>
    <w:rsid w:val="0050323E"/>
    <w:rsid w:val="00503C3B"/>
    <w:rsid w:val="0050767C"/>
    <w:rsid w:val="00513BED"/>
    <w:rsid w:val="00514192"/>
    <w:rsid w:val="0051488C"/>
    <w:rsid w:val="00515128"/>
    <w:rsid w:val="00521266"/>
    <w:rsid w:val="00523859"/>
    <w:rsid w:val="00530863"/>
    <w:rsid w:val="00536BD3"/>
    <w:rsid w:val="00546353"/>
    <w:rsid w:val="005521D2"/>
    <w:rsid w:val="005628E8"/>
    <w:rsid w:val="00563D9A"/>
    <w:rsid w:val="00563FA9"/>
    <w:rsid w:val="00564EA6"/>
    <w:rsid w:val="005703AC"/>
    <w:rsid w:val="00572354"/>
    <w:rsid w:val="00572C69"/>
    <w:rsid w:val="00574B46"/>
    <w:rsid w:val="005819C9"/>
    <w:rsid w:val="005821A8"/>
    <w:rsid w:val="00590C29"/>
    <w:rsid w:val="00592828"/>
    <w:rsid w:val="00595EDD"/>
    <w:rsid w:val="005A6642"/>
    <w:rsid w:val="005B2EF9"/>
    <w:rsid w:val="005B63DA"/>
    <w:rsid w:val="005B711C"/>
    <w:rsid w:val="005C073C"/>
    <w:rsid w:val="005C1874"/>
    <w:rsid w:val="005C4E56"/>
    <w:rsid w:val="005C5486"/>
    <w:rsid w:val="005C5A9E"/>
    <w:rsid w:val="005D1AB2"/>
    <w:rsid w:val="005D49F9"/>
    <w:rsid w:val="005D62FC"/>
    <w:rsid w:val="005D7384"/>
    <w:rsid w:val="005E31CE"/>
    <w:rsid w:val="005E66A7"/>
    <w:rsid w:val="005E75B7"/>
    <w:rsid w:val="005E7B27"/>
    <w:rsid w:val="005F009F"/>
    <w:rsid w:val="005F3A28"/>
    <w:rsid w:val="005F43E6"/>
    <w:rsid w:val="006009C4"/>
    <w:rsid w:val="00601C54"/>
    <w:rsid w:val="0061018F"/>
    <w:rsid w:val="00610EBA"/>
    <w:rsid w:val="00611D03"/>
    <w:rsid w:val="006154D0"/>
    <w:rsid w:val="00621EC0"/>
    <w:rsid w:val="006234AC"/>
    <w:rsid w:val="00623ECD"/>
    <w:rsid w:val="006318A3"/>
    <w:rsid w:val="0063798B"/>
    <w:rsid w:val="0064725D"/>
    <w:rsid w:val="00652FBD"/>
    <w:rsid w:val="006567E4"/>
    <w:rsid w:val="00663256"/>
    <w:rsid w:val="00665670"/>
    <w:rsid w:val="00670CF1"/>
    <w:rsid w:val="006713B9"/>
    <w:rsid w:val="006714E1"/>
    <w:rsid w:val="006730AC"/>
    <w:rsid w:val="00675A38"/>
    <w:rsid w:val="00684F03"/>
    <w:rsid w:val="00685FE1"/>
    <w:rsid w:val="0068628F"/>
    <w:rsid w:val="006866E7"/>
    <w:rsid w:val="00686B4C"/>
    <w:rsid w:val="006875F4"/>
    <w:rsid w:val="00690304"/>
    <w:rsid w:val="00694A7B"/>
    <w:rsid w:val="00696B89"/>
    <w:rsid w:val="00697E7F"/>
    <w:rsid w:val="006A075A"/>
    <w:rsid w:val="006A091E"/>
    <w:rsid w:val="006A4D16"/>
    <w:rsid w:val="006A5362"/>
    <w:rsid w:val="006B097D"/>
    <w:rsid w:val="006B14B2"/>
    <w:rsid w:val="006B3BEC"/>
    <w:rsid w:val="006B58BC"/>
    <w:rsid w:val="006C0845"/>
    <w:rsid w:val="006C39CF"/>
    <w:rsid w:val="006C3DC1"/>
    <w:rsid w:val="006D1D51"/>
    <w:rsid w:val="006E3DFD"/>
    <w:rsid w:val="006E5DC8"/>
    <w:rsid w:val="006E5EF2"/>
    <w:rsid w:val="006E6629"/>
    <w:rsid w:val="00701D2F"/>
    <w:rsid w:val="007044AE"/>
    <w:rsid w:val="00704621"/>
    <w:rsid w:val="00711323"/>
    <w:rsid w:val="00711FE9"/>
    <w:rsid w:val="00714E37"/>
    <w:rsid w:val="00717B20"/>
    <w:rsid w:val="00722A10"/>
    <w:rsid w:val="00723628"/>
    <w:rsid w:val="0072496B"/>
    <w:rsid w:val="00725A25"/>
    <w:rsid w:val="00726578"/>
    <w:rsid w:val="00727D86"/>
    <w:rsid w:val="00732FCF"/>
    <w:rsid w:val="007336D8"/>
    <w:rsid w:val="00733AEE"/>
    <w:rsid w:val="00737566"/>
    <w:rsid w:val="0074394B"/>
    <w:rsid w:val="00752F75"/>
    <w:rsid w:val="0075769B"/>
    <w:rsid w:val="007639D3"/>
    <w:rsid w:val="00766FE6"/>
    <w:rsid w:val="00767A6E"/>
    <w:rsid w:val="00770A9D"/>
    <w:rsid w:val="00775F5A"/>
    <w:rsid w:val="007771E0"/>
    <w:rsid w:val="00781C6F"/>
    <w:rsid w:val="00785EC7"/>
    <w:rsid w:val="00795E11"/>
    <w:rsid w:val="007965D0"/>
    <w:rsid w:val="00796A06"/>
    <w:rsid w:val="007A06B6"/>
    <w:rsid w:val="007A440A"/>
    <w:rsid w:val="007B3DD4"/>
    <w:rsid w:val="007B538C"/>
    <w:rsid w:val="007B618B"/>
    <w:rsid w:val="007B6984"/>
    <w:rsid w:val="007B7F9B"/>
    <w:rsid w:val="007C1067"/>
    <w:rsid w:val="007C73AD"/>
    <w:rsid w:val="007D0CB1"/>
    <w:rsid w:val="007D1374"/>
    <w:rsid w:val="007D3416"/>
    <w:rsid w:val="007E0F1C"/>
    <w:rsid w:val="007E2919"/>
    <w:rsid w:val="007E7C07"/>
    <w:rsid w:val="007F1A20"/>
    <w:rsid w:val="007F62F3"/>
    <w:rsid w:val="007F7F0F"/>
    <w:rsid w:val="00806258"/>
    <w:rsid w:val="00810D9A"/>
    <w:rsid w:val="00814A2D"/>
    <w:rsid w:val="0081578B"/>
    <w:rsid w:val="00823186"/>
    <w:rsid w:val="008261E4"/>
    <w:rsid w:val="008313CC"/>
    <w:rsid w:val="00834948"/>
    <w:rsid w:val="00836FFA"/>
    <w:rsid w:val="00837158"/>
    <w:rsid w:val="00837C49"/>
    <w:rsid w:val="00840910"/>
    <w:rsid w:val="00841F54"/>
    <w:rsid w:val="00843E77"/>
    <w:rsid w:val="00850355"/>
    <w:rsid w:val="008564A3"/>
    <w:rsid w:val="00860021"/>
    <w:rsid w:val="0086048E"/>
    <w:rsid w:val="0086165D"/>
    <w:rsid w:val="00866215"/>
    <w:rsid w:val="00871E7D"/>
    <w:rsid w:val="00872280"/>
    <w:rsid w:val="00881086"/>
    <w:rsid w:val="00883145"/>
    <w:rsid w:val="00883A54"/>
    <w:rsid w:val="00885FE5"/>
    <w:rsid w:val="008A35D7"/>
    <w:rsid w:val="008A7089"/>
    <w:rsid w:val="008B2A72"/>
    <w:rsid w:val="008B331C"/>
    <w:rsid w:val="008D2EC5"/>
    <w:rsid w:val="008E2EBF"/>
    <w:rsid w:val="008F0E49"/>
    <w:rsid w:val="008F49AA"/>
    <w:rsid w:val="008F5544"/>
    <w:rsid w:val="008F5A82"/>
    <w:rsid w:val="00903639"/>
    <w:rsid w:val="009068A4"/>
    <w:rsid w:val="00912006"/>
    <w:rsid w:val="00913505"/>
    <w:rsid w:val="009137AB"/>
    <w:rsid w:val="009146C7"/>
    <w:rsid w:val="00915BEC"/>
    <w:rsid w:val="0091611D"/>
    <w:rsid w:val="009236B7"/>
    <w:rsid w:val="009241B1"/>
    <w:rsid w:val="00924F64"/>
    <w:rsid w:val="00925B27"/>
    <w:rsid w:val="00927334"/>
    <w:rsid w:val="0093189E"/>
    <w:rsid w:val="009326A8"/>
    <w:rsid w:val="00934060"/>
    <w:rsid w:val="00937143"/>
    <w:rsid w:val="009539F2"/>
    <w:rsid w:val="00954496"/>
    <w:rsid w:val="00963B51"/>
    <w:rsid w:val="00966C13"/>
    <w:rsid w:val="00970A46"/>
    <w:rsid w:val="00972115"/>
    <w:rsid w:val="00973E30"/>
    <w:rsid w:val="009741F1"/>
    <w:rsid w:val="0098505F"/>
    <w:rsid w:val="0098564D"/>
    <w:rsid w:val="00987268"/>
    <w:rsid w:val="00991964"/>
    <w:rsid w:val="00992227"/>
    <w:rsid w:val="009A3998"/>
    <w:rsid w:val="009A4F36"/>
    <w:rsid w:val="009A51BC"/>
    <w:rsid w:val="009A5873"/>
    <w:rsid w:val="009A7EEE"/>
    <w:rsid w:val="009B6E19"/>
    <w:rsid w:val="009B742B"/>
    <w:rsid w:val="009C0047"/>
    <w:rsid w:val="009C09BD"/>
    <w:rsid w:val="009C680D"/>
    <w:rsid w:val="009D385D"/>
    <w:rsid w:val="009E0327"/>
    <w:rsid w:val="009E0A5E"/>
    <w:rsid w:val="009E1202"/>
    <w:rsid w:val="009E3B19"/>
    <w:rsid w:val="009E6721"/>
    <w:rsid w:val="009F05B6"/>
    <w:rsid w:val="009F3457"/>
    <w:rsid w:val="009F6168"/>
    <w:rsid w:val="00A07151"/>
    <w:rsid w:val="00A13284"/>
    <w:rsid w:val="00A162C8"/>
    <w:rsid w:val="00A27648"/>
    <w:rsid w:val="00A305B2"/>
    <w:rsid w:val="00A308A4"/>
    <w:rsid w:val="00A30C5D"/>
    <w:rsid w:val="00A33D98"/>
    <w:rsid w:val="00A34463"/>
    <w:rsid w:val="00A34F25"/>
    <w:rsid w:val="00A35201"/>
    <w:rsid w:val="00A354DD"/>
    <w:rsid w:val="00A365C5"/>
    <w:rsid w:val="00A3786B"/>
    <w:rsid w:val="00A40ED0"/>
    <w:rsid w:val="00A431E2"/>
    <w:rsid w:val="00A47657"/>
    <w:rsid w:val="00A50DC8"/>
    <w:rsid w:val="00A52C2A"/>
    <w:rsid w:val="00A6626D"/>
    <w:rsid w:val="00A72749"/>
    <w:rsid w:val="00A76CC4"/>
    <w:rsid w:val="00A80959"/>
    <w:rsid w:val="00A94C08"/>
    <w:rsid w:val="00AA77F5"/>
    <w:rsid w:val="00AA7C26"/>
    <w:rsid w:val="00AB1664"/>
    <w:rsid w:val="00AB6919"/>
    <w:rsid w:val="00AC2F86"/>
    <w:rsid w:val="00AC4C28"/>
    <w:rsid w:val="00AC5757"/>
    <w:rsid w:val="00AE4AD1"/>
    <w:rsid w:val="00AE4EBF"/>
    <w:rsid w:val="00AF0322"/>
    <w:rsid w:val="00AF1CC0"/>
    <w:rsid w:val="00AF4F0C"/>
    <w:rsid w:val="00AF529F"/>
    <w:rsid w:val="00B011F3"/>
    <w:rsid w:val="00B108AD"/>
    <w:rsid w:val="00B11B89"/>
    <w:rsid w:val="00B13256"/>
    <w:rsid w:val="00B15572"/>
    <w:rsid w:val="00B17863"/>
    <w:rsid w:val="00B20A7F"/>
    <w:rsid w:val="00B217D8"/>
    <w:rsid w:val="00B22E3D"/>
    <w:rsid w:val="00B240CF"/>
    <w:rsid w:val="00B26253"/>
    <w:rsid w:val="00B2739B"/>
    <w:rsid w:val="00B322D6"/>
    <w:rsid w:val="00B32A41"/>
    <w:rsid w:val="00B354C8"/>
    <w:rsid w:val="00B354CC"/>
    <w:rsid w:val="00B40AD5"/>
    <w:rsid w:val="00B450E6"/>
    <w:rsid w:val="00B45C41"/>
    <w:rsid w:val="00B46903"/>
    <w:rsid w:val="00B56987"/>
    <w:rsid w:val="00B57442"/>
    <w:rsid w:val="00B62D98"/>
    <w:rsid w:val="00B717E1"/>
    <w:rsid w:val="00B71BCD"/>
    <w:rsid w:val="00B732BB"/>
    <w:rsid w:val="00B7334E"/>
    <w:rsid w:val="00B7581A"/>
    <w:rsid w:val="00B86F1F"/>
    <w:rsid w:val="00B97034"/>
    <w:rsid w:val="00BA2439"/>
    <w:rsid w:val="00BA2523"/>
    <w:rsid w:val="00BB1ADD"/>
    <w:rsid w:val="00BB42EF"/>
    <w:rsid w:val="00BB5463"/>
    <w:rsid w:val="00BB62F5"/>
    <w:rsid w:val="00BB6F54"/>
    <w:rsid w:val="00BC0CC0"/>
    <w:rsid w:val="00BC146D"/>
    <w:rsid w:val="00BC1507"/>
    <w:rsid w:val="00BC2DDB"/>
    <w:rsid w:val="00BC65E1"/>
    <w:rsid w:val="00BD0E5E"/>
    <w:rsid w:val="00BD556D"/>
    <w:rsid w:val="00BD6B95"/>
    <w:rsid w:val="00BE204C"/>
    <w:rsid w:val="00BE292D"/>
    <w:rsid w:val="00BE3D0D"/>
    <w:rsid w:val="00BE3FA3"/>
    <w:rsid w:val="00BE74F1"/>
    <w:rsid w:val="00BF3121"/>
    <w:rsid w:val="00C03569"/>
    <w:rsid w:val="00C05681"/>
    <w:rsid w:val="00C056C5"/>
    <w:rsid w:val="00C07FE1"/>
    <w:rsid w:val="00C1578D"/>
    <w:rsid w:val="00C17676"/>
    <w:rsid w:val="00C22ED9"/>
    <w:rsid w:val="00C31697"/>
    <w:rsid w:val="00C331EA"/>
    <w:rsid w:val="00C36F5C"/>
    <w:rsid w:val="00C51865"/>
    <w:rsid w:val="00C53C4C"/>
    <w:rsid w:val="00C5437A"/>
    <w:rsid w:val="00C55F38"/>
    <w:rsid w:val="00C600E5"/>
    <w:rsid w:val="00C62449"/>
    <w:rsid w:val="00C62486"/>
    <w:rsid w:val="00C62AB9"/>
    <w:rsid w:val="00C6651A"/>
    <w:rsid w:val="00C74527"/>
    <w:rsid w:val="00C74570"/>
    <w:rsid w:val="00C770B4"/>
    <w:rsid w:val="00C80146"/>
    <w:rsid w:val="00C8098B"/>
    <w:rsid w:val="00C84EF5"/>
    <w:rsid w:val="00C87EDC"/>
    <w:rsid w:val="00C93FA2"/>
    <w:rsid w:val="00C97CD3"/>
    <w:rsid w:val="00CA1E39"/>
    <w:rsid w:val="00CA32FB"/>
    <w:rsid w:val="00CA5F44"/>
    <w:rsid w:val="00CC017F"/>
    <w:rsid w:val="00CC03F6"/>
    <w:rsid w:val="00CC184B"/>
    <w:rsid w:val="00CC28E6"/>
    <w:rsid w:val="00CC2C5F"/>
    <w:rsid w:val="00CC4FE9"/>
    <w:rsid w:val="00CC6B44"/>
    <w:rsid w:val="00CC7F66"/>
    <w:rsid w:val="00CD1781"/>
    <w:rsid w:val="00CD3711"/>
    <w:rsid w:val="00CD37EC"/>
    <w:rsid w:val="00CD60DD"/>
    <w:rsid w:val="00CD7CD8"/>
    <w:rsid w:val="00CE261B"/>
    <w:rsid w:val="00CE3437"/>
    <w:rsid w:val="00CF0FFB"/>
    <w:rsid w:val="00CF43E2"/>
    <w:rsid w:val="00CF72DF"/>
    <w:rsid w:val="00CF7459"/>
    <w:rsid w:val="00D054AB"/>
    <w:rsid w:val="00D05BA6"/>
    <w:rsid w:val="00D12F0D"/>
    <w:rsid w:val="00D156D2"/>
    <w:rsid w:val="00D26656"/>
    <w:rsid w:val="00D31073"/>
    <w:rsid w:val="00D31251"/>
    <w:rsid w:val="00D32FD7"/>
    <w:rsid w:val="00D33640"/>
    <w:rsid w:val="00D36148"/>
    <w:rsid w:val="00D453FD"/>
    <w:rsid w:val="00D46BAB"/>
    <w:rsid w:val="00D51D35"/>
    <w:rsid w:val="00D55CC4"/>
    <w:rsid w:val="00D57677"/>
    <w:rsid w:val="00D57C2E"/>
    <w:rsid w:val="00D64F75"/>
    <w:rsid w:val="00D65A34"/>
    <w:rsid w:val="00D663FB"/>
    <w:rsid w:val="00D66F00"/>
    <w:rsid w:val="00D73A17"/>
    <w:rsid w:val="00D75841"/>
    <w:rsid w:val="00D81A23"/>
    <w:rsid w:val="00D81F23"/>
    <w:rsid w:val="00D863CB"/>
    <w:rsid w:val="00D919F1"/>
    <w:rsid w:val="00D933CF"/>
    <w:rsid w:val="00D944AB"/>
    <w:rsid w:val="00D9577D"/>
    <w:rsid w:val="00D9710A"/>
    <w:rsid w:val="00DA00C6"/>
    <w:rsid w:val="00DA084D"/>
    <w:rsid w:val="00DA0A09"/>
    <w:rsid w:val="00DA17ED"/>
    <w:rsid w:val="00DB1EC9"/>
    <w:rsid w:val="00DB1F92"/>
    <w:rsid w:val="00DB28D3"/>
    <w:rsid w:val="00DB6E69"/>
    <w:rsid w:val="00DC032D"/>
    <w:rsid w:val="00DC0F75"/>
    <w:rsid w:val="00DC193D"/>
    <w:rsid w:val="00DC37EF"/>
    <w:rsid w:val="00DC48BD"/>
    <w:rsid w:val="00DD0232"/>
    <w:rsid w:val="00DD3AFF"/>
    <w:rsid w:val="00DD5B84"/>
    <w:rsid w:val="00DE25EA"/>
    <w:rsid w:val="00DE473D"/>
    <w:rsid w:val="00DE7141"/>
    <w:rsid w:val="00DF069E"/>
    <w:rsid w:val="00DF2014"/>
    <w:rsid w:val="00DF4C02"/>
    <w:rsid w:val="00E00B70"/>
    <w:rsid w:val="00E03252"/>
    <w:rsid w:val="00E136A8"/>
    <w:rsid w:val="00E13E88"/>
    <w:rsid w:val="00E143E2"/>
    <w:rsid w:val="00E22327"/>
    <w:rsid w:val="00E2623F"/>
    <w:rsid w:val="00E267DE"/>
    <w:rsid w:val="00E4158C"/>
    <w:rsid w:val="00E512C2"/>
    <w:rsid w:val="00E54404"/>
    <w:rsid w:val="00E62261"/>
    <w:rsid w:val="00E631DE"/>
    <w:rsid w:val="00E63857"/>
    <w:rsid w:val="00E67278"/>
    <w:rsid w:val="00E82EBB"/>
    <w:rsid w:val="00E8572A"/>
    <w:rsid w:val="00E9130A"/>
    <w:rsid w:val="00E91419"/>
    <w:rsid w:val="00E91854"/>
    <w:rsid w:val="00E91FA1"/>
    <w:rsid w:val="00E93512"/>
    <w:rsid w:val="00E9460C"/>
    <w:rsid w:val="00E9595F"/>
    <w:rsid w:val="00EA15C8"/>
    <w:rsid w:val="00EA21D5"/>
    <w:rsid w:val="00EA4CA7"/>
    <w:rsid w:val="00EA5A98"/>
    <w:rsid w:val="00EB0772"/>
    <w:rsid w:val="00EB3618"/>
    <w:rsid w:val="00EB3640"/>
    <w:rsid w:val="00EB5E8D"/>
    <w:rsid w:val="00EB603D"/>
    <w:rsid w:val="00EC1B96"/>
    <w:rsid w:val="00EC45EE"/>
    <w:rsid w:val="00ED1F55"/>
    <w:rsid w:val="00ED2A8C"/>
    <w:rsid w:val="00ED45FE"/>
    <w:rsid w:val="00EE2432"/>
    <w:rsid w:val="00EE419D"/>
    <w:rsid w:val="00EF0A4A"/>
    <w:rsid w:val="00F004E0"/>
    <w:rsid w:val="00F01479"/>
    <w:rsid w:val="00F01AEA"/>
    <w:rsid w:val="00F06D15"/>
    <w:rsid w:val="00F07B2A"/>
    <w:rsid w:val="00F12560"/>
    <w:rsid w:val="00F140EE"/>
    <w:rsid w:val="00F243BA"/>
    <w:rsid w:val="00F36675"/>
    <w:rsid w:val="00F37BBA"/>
    <w:rsid w:val="00F42F39"/>
    <w:rsid w:val="00F445C6"/>
    <w:rsid w:val="00F47ABD"/>
    <w:rsid w:val="00F51497"/>
    <w:rsid w:val="00F517C0"/>
    <w:rsid w:val="00F51AF6"/>
    <w:rsid w:val="00F51DEA"/>
    <w:rsid w:val="00F53558"/>
    <w:rsid w:val="00F53DB6"/>
    <w:rsid w:val="00F55ABB"/>
    <w:rsid w:val="00F57CEB"/>
    <w:rsid w:val="00F618A4"/>
    <w:rsid w:val="00F61A51"/>
    <w:rsid w:val="00F64625"/>
    <w:rsid w:val="00F70E82"/>
    <w:rsid w:val="00F73603"/>
    <w:rsid w:val="00F75DE0"/>
    <w:rsid w:val="00F804A6"/>
    <w:rsid w:val="00F82852"/>
    <w:rsid w:val="00F86CB2"/>
    <w:rsid w:val="00F92D9B"/>
    <w:rsid w:val="00F92DC2"/>
    <w:rsid w:val="00F955D5"/>
    <w:rsid w:val="00FA2BE1"/>
    <w:rsid w:val="00FB44C7"/>
    <w:rsid w:val="00FB71D2"/>
    <w:rsid w:val="00FB789A"/>
    <w:rsid w:val="00FC7FD5"/>
    <w:rsid w:val="00FD0215"/>
    <w:rsid w:val="00FD1A49"/>
    <w:rsid w:val="00FD6C5B"/>
    <w:rsid w:val="00FD7029"/>
    <w:rsid w:val="00FE079B"/>
    <w:rsid w:val="00FE2DD3"/>
    <w:rsid w:val="00FE3EB2"/>
    <w:rsid w:val="00FF1208"/>
    <w:rsid w:val="00FF18CE"/>
    <w:rsid w:val="00FF1BDA"/>
    <w:rsid w:val="00FF6578"/>
    <w:rsid w:val="01791F2E"/>
    <w:rsid w:val="019A72E2"/>
    <w:rsid w:val="01D4105D"/>
    <w:rsid w:val="01EB59B4"/>
    <w:rsid w:val="026F018C"/>
    <w:rsid w:val="03202139"/>
    <w:rsid w:val="036D482C"/>
    <w:rsid w:val="042D7491"/>
    <w:rsid w:val="044269BF"/>
    <w:rsid w:val="04E93B49"/>
    <w:rsid w:val="056F2CF7"/>
    <w:rsid w:val="05B47815"/>
    <w:rsid w:val="05D31CD7"/>
    <w:rsid w:val="05E455E6"/>
    <w:rsid w:val="06F6187A"/>
    <w:rsid w:val="0767617D"/>
    <w:rsid w:val="078017DE"/>
    <w:rsid w:val="078758E5"/>
    <w:rsid w:val="07C6409E"/>
    <w:rsid w:val="07FA1912"/>
    <w:rsid w:val="080B1BF9"/>
    <w:rsid w:val="088A52B8"/>
    <w:rsid w:val="09616470"/>
    <w:rsid w:val="09896DE5"/>
    <w:rsid w:val="0991012A"/>
    <w:rsid w:val="09F96EE8"/>
    <w:rsid w:val="0A2462AE"/>
    <w:rsid w:val="0AC30636"/>
    <w:rsid w:val="0ADF1C93"/>
    <w:rsid w:val="0B861CF7"/>
    <w:rsid w:val="0BCD3A66"/>
    <w:rsid w:val="0BDF7806"/>
    <w:rsid w:val="0C2A0E82"/>
    <w:rsid w:val="0D1B329D"/>
    <w:rsid w:val="0DAF4501"/>
    <w:rsid w:val="0DD42A61"/>
    <w:rsid w:val="0E396F2A"/>
    <w:rsid w:val="0E543B29"/>
    <w:rsid w:val="0EA93CCD"/>
    <w:rsid w:val="0ECB0264"/>
    <w:rsid w:val="10187F3C"/>
    <w:rsid w:val="108A4C58"/>
    <w:rsid w:val="10A3105B"/>
    <w:rsid w:val="10DF5D73"/>
    <w:rsid w:val="116D4592"/>
    <w:rsid w:val="117165B9"/>
    <w:rsid w:val="117B7573"/>
    <w:rsid w:val="11D11EC1"/>
    <w:rsid w:val="11F61834"/>
    <w:rsid w:val="12A676F6"/>
    <w:rsid w:val="12AC5C35"/>
    <w:rsid w:val="131E2669"/>
    <w:rsid w:val="13E855B5"/>
    <w:rsid w:val="14046FC1"/>
    <w:rsid w:val="141A5525"/>
    <w:rsid w:val="14231777"/>
    <w:rsid w:val="1475649E"/>
    <w:rsid w:val="14B52E24"/>
    <w:rsid w:val="15155CB8"/>
    <w:rsid w:val="1579166D"/>
    <w:rsid w:val="15BE19D6"/>
    <w:rsid w:val="15C722EB"/>
    <w:rsid w:val="15E0135D"/>
    <w:rsid w:val="16321C77"/>
    <w:rsid w:val="16AA643D"/>
    <w:rsid w:val="16D162FD"/>
    <w:rsid w:val="16E1236A"/>
    <w:rsid w:val="172265B7"/>
    <w:rsid w:val="172E78AE"/>
    <w:rsid w:val="17685577"/>
    <w:rsid w:val="178C3ED8"/>
    <w:rsid w:val="190F6BAC"/>
    <w:rsid w:val="192F09B3"/>
    <w:rsid w:val="19DA18C4"/>
    <w:rsid w:val="1A841164"/>
    <w:rsid w:val="1A884E0C"/>
    <w:rsid w:val="1AAF2DD5"/>
    <w:rsid w:val="1B0C131F"/>
    <w:rsid w:val="1CF83C14"/>
    <w:rsid w:val="1D2F055C"/>
    <w:rsid w:val="1D544B68"/>
    <w:rsid w:val="1D74755F"/>
    <w:rsid w:val="1D777323"/>
    <w:rsid w:val="1DB00E70"/>
    <w:rsid w:val="1DC0145E"/>
    <w:rsid w:val="1E0359DC"/>
    <w:rsid w:val="1E877BA2"/>
    <w:rsid w:val="1F855035"/>
    <w:rsid w:val="204001F8"/>
    <w:rsid w:val="205B45B2"/>
    <w:rsid w:val="208D4A74"/>
    <w:rsid w:val="21361A0A"/>
    <w:rsid w:val="21795977"/>
    <w:rsid w:val="21837E67"/>
    <w:rsid w:val="21C41D85"/>
    <w:rsid w:val="220A5134"/>
    <w:rsid w:val="226F6FBA"/>
    <w:rsid w:val="227327A1"/>
    <w:rsid w:val="22982BEC"/>
    <w:rsid w:val="22FC38F4"/>
    <w:rsid w:val="23E806D2"/>
    <w:rsid w:val="244934B2"/>
    <w:rsid w:val="249C4FB5"/>
    <w:rsid w:val="253A17E7"/>
    <w:rsid w:val="25715BDB"/>
    <w:rsid w:val="25816B16"/>
    <w:rsid w:val="25A45DD1"/>
    <w:rsid w:val="26B9539C"/>
    <w:rsid w:val="27430A1D"/>
    <w:rsid w:val="27AE0B01"/>
    <w:rsid w:val="28BD5FE3"/>
    <w:rsid w:val="29180A99"/>
    <w:rsid w:val="29E51498"/>
    <w:rsid w:val="2A8C4F5A"/>
    <w:rsid w:val="2ABB133D"/>
    <w:rsid w:val="2AED6660"/>
    <w:rsid w:val="2AF15FD8"/>
    <w:rsid w:val="2B21661F"/>
    <w:rsid w:val="2C55584A"/>
    <w:rsid w:val="2C627011"/>
    <w:rsid w:val="2C9E14C2"/>
    <w:rsid w:val="2CF221C3"/>
    <w:rsid w:val="2DC02726"/>
    <w:rsid w:val="2DDF0FA2"/>
    <w:rsid w:val="2E691A32"/>
    <w:rsid w:val="2E865E3E"/>
    <w:rsid w:val="2F5F0366"/>
    <w:rsid w:val="2FB30410"/>
    <w:rsid w:val="2FC5292A"/>
    <w:rsid w:val="305D3C00"/>
    <w:rsid w:val="30864B04"/>
    <w:rsid w:val="309D614E"/>
    <w:rsid w:val="30B95358"/>
    <w:rsid w:val="30E52FB5"/>
    <w:rsid w:val="3116028E"/>
    <w:rsid w:val="31971BEA"/>
    <w:rsid w:val="32851872"/>
    <w:rsid w:val="330E4C4E"/>
    <w:rsid w:val="33182CFE"/>
    <w:rsid w:val="33B75467"/>
    <w:rsid w:val="33CA6D9F"/>
    <w:rsid w:val="33D76D5D"/>
    <w:rsid w:val="343C5B38"/>
    <w:rsid w:val="344962B2"/>
    <w:rsid w:val="35684E2E"/>
    <w:rsid w:val="36400383"/>
    <w:rsid w:val="375F26BF"/>
    <w:rsid w:val="37E86C01"/>
    <w:rsid w:val="38031738"/>
    <w:rsid w:val="38201B23"/>
    <w:rsid w:val="386135D2"/>
    <w:rsid w:val="396E5E27"/>
    <w:rsid w:val="3974596F"/>
    <w:rsid w:val="398B7F69"/>
    <w:rsid w:val="3AB94F60"/>
    <w:rsid w:val="3BBB488D"/>
    <w:rsid w:val="3C756D9A"/>
    <w:rsid w:val="3C8A593B"/>
    <w:rsid w:val="3C9143B9"/>
    <w:rsid w:val="3CD662DF"/>
    <w:rsid w:val="3D3D6F88"/>
    <w:rsid w:val="3D793A29"/>
    <w:rsid w:val="3DCA13E1"/>
    <w:rsid w:val="3DDF0D0F"/>
    <w:rsid w:val="3EC91F92"/>
    <w:rsid w:val="3F803A48"/>
    <w:rsid w:val="3FDF1A8E"/>
    <w:rsid w:val="3FE400DB"/>
    <w:rsid w:val="40227C45"/>
    <w:rsid w:val="403A5DFC"/>
    <w:rsid w:val="4061080A"/>
    <w:rsid w:val="409527B5"/>
    <w:rsid w:val="41191C94"/>
    <w:rsid w:val="41263FEF"/>
    <w:rsid w:val="41367B0D"/>
    <w:rsid w:val="414273E5"/>
    <w:rsid w:val="417D2480"/>
    <w:rsid w:val="4203004E"/>
    <w:rsid w:val="42924611"/>
    <w:rsid w:val="42A75C69"/>
    <w:rsid w:val="42C42797"/>
    <w:rsid w:val="430C640E"/>
    <w:rsid w:val="43521101"/>
    <w:rsid w:val="43774B6E"/>
    <w:rsid w:val="43C6447C"/>
    <w:rsid w:val="442152A6"/>
    <w:rsid w:val="458B5BE6"/>
    <w:rsid w:val="45F55B7A"/>
    <w:rsid w:val="461E16AF"/>
    <w:rsid w:val="4664653E"/>
    <w:rsid w:val="47025AE7"/>
    <w:rsid w:val="471330AB"/>
    <w:rsid w:val="47607295"/>
    <w:rsid w:val="47752ACA"/>
    <w:rsid w:val="47860B05"/>
    <w:rsid w:val="480A774B"/>
    <w:rsid w:val="482B564D"/>
    <w:rsid w:val="483A5C8E"/>
    <w:rsid w:val="49316C0E"/>
    <w:rsid w:val="49A74EC4"/>
    <w:rsid w:val="4A4A12EF"/>
    <w:rsid w:val="4E0F76AE"/>
    <w:rsid w:val="4E1504E2"/>
    <w:rsid w:val="4E1E3266"/>
    <w:rsid w:val="4E522C35"/>
    <w:rsid w:val="4E9D7C29"/>
    <w:rsid w:val="4FD614EF"/>
    <w:rsid w:val="50055358"/>
    <w:rsid w:val="50074FD7"/>
    <w:rsid w:val="50594E1F"/>
    <w:rsid w:val="505D477E"/>
    <w:rsid w:val="50712488"/>
    <w:rsid w:val="50C73F3E"/>
    <w:rsid w:val="512B2EE0"/>
    <w:rsid w:val="51457EE2"/>
    <w:rsid w:val="51773F34"/>
    <w:rsid w:val="51F85787"/>
    <w:rsid w:val="52022267"/>
    <w:rsid w:val="523376BB"/>
    <w:rsid w:val="52391A74"/>
    <w:rsid w:val="52920007"/>
    <w:rsid w:val="539442AF"/>
    <w:rsid w:val="53D521AF"/>
    <w:rsid w:val="53F62E7C"/>
    <w:rsid w:val="5504209D"/>
    <w:rsid w:val="556122A1"/>
    <w:rsid w:val="558F3303"/>
    <w:rsid w:val="56526BA1"/>
    <w:rsid w:val="56885586"/>
    <w:rsid w:val="56F317F3"/>
    <w:rsid w:val="57966B06"/>
    <w:rsid w:val="58013AEE"/>
    <w:rsid w:val="58242DA9"/>
    <w:rsid w:val="58316389"/>
    <w:rsid w:val="58651F0B"/>
    <w:rsid w:val="58914926"/>
    <w:rsid w:val="58E15289"/>
    <w:rsid w:val="58E37D03"/>
    <w:rsid w:val="595971AB"/>
    <w:rsid w:val="59A72F25"/>
    <w:rsid w:val="5A3E5EA0"/>
    <w:rsid w:val="5AED3950"/>
    <w:rsid w:val="5AF660CA"/>
    <w:rsid w:val="5B47134C"/>
    <w:rsid w:val="5B963CE5"/>
    <w:rsid w:val="5BAE6893"/>
    <w:rsid w:val="5C3C41E3"/>
    <w:rsid w:val="5CD4565B"/>
    <w:rsid w:val="5D037686"/>
    <w:rsid w:val="5D6D1A6E"/>
    <w:rsid w:val="5DE82610"/>
    <w:rsid w:val="5E5757D7"/>
    <w:rsid w:val="5E70507C"/>
    <w:rsid w:val="5E8A062D"/>
    <w:rsid w:val="5F654900"/>
    <w:rsid w:val="6047212A"/>
    <w:rsid w:val="607B63BC"/>
    <w:rsid w:val="61161E58"/>
    <w:rsid w:val="62570435"/>
    <w:rsid w:val="628E321D"/>
    <w:rsid w:val="62CE511E"/>
    <w:rsid w:val="63D90F32"/>
    <w:rsid w:val="63E00CCF"/>
    <w:rsid w:val="645D1580"/>
    <w:rsid w:val="651040CF"/>
    <w:rsid w:val="652337D3"/>
    <w:rsid w:val="656E3DB4"/>
    <w:rsid w:val="65C72EE2"/>
    <w:rsid w:val="65D2271B"/>
    <w:rsid w:val="65F060A2"/>
    <w:rsid w:val="66DD064E"/>
    <w:rsid w:val="66E93E18"/>
    <w:rsid w:val="66F75B54"/>
    <w:rsid w:val="674633FE"/>
    <w:rsid w:val="678F1BA0"/>
    <w:rsid w:val="67924F79"/>
    <w:rsid w:val="681444FA"/>
    <w:rsid w:val="68AC0C4A"/>
    <w:rsid w:val="699121C1"/>
    <w:rsid w:val="6A7A224C"/>
    <w:rsid w:val="6B141384"/>
    <w:rsid w:val="6B1A736B"/>
    <w:rsid w:val="6CD15B16"/>
    <w:rsid w:val="6D3632BC"/>
    <w:rsid w:val="6DA730E0"/>
    <w:rsid w:val="6DA91D9A"/>
    <w:rsid w:val="6DC8694E"/>
    <w:rsid w:val="6DDE576C"/>
    <w:rsid w:val="6E071C0E"/>
    <w:rsid w:val="6E2B704C"/>
    <w:rsid w:val="6E61405F"/>
    <w:rsid w:val="6E9544FD"/>
    <w:rsid w:val="6EA9571C"/>
    <w:rsid w:val="6ED17BFD"/>
    <w:rsid w:val="6F1C5933"/>
    <w:rsid w:val="6F44792D"/>
    <w:rsid w:val="6F853E06"/>
    <w:rsid w:val="6FDC42EF"/>
    <w:rsid w:val="705F0CBF"/>
    <w:rsid w:val="707E59F6"/>
    <w:rsid w:val="71400A2D"/>
    <w:rsid w:val="71733631"/>
    <w:rsid w:val="71E436D5"/>
    <w:rsid w:val="71EE6866"/>
    <w:rsid w:val="72371A26"/>
    <w:rsid w:val="73962032"/>
    <w:rsid w:val="73FC19D6"/>
    <w:rsid w:val="74245119"/>
    <w:rsid w:val="74734E98"/>
    <w:rsid w:val="74760518"/>
    <w:rsid w:val="74D86507"/>
    <w:rsid w:val="750E2B18"/>
    <w:rsid w:val="754064C2"/>
    <w:rsid w:val="756D3307"/>
    <w:rsid w:val="759A0FE5"/>
    <w:rsid w:val="75BE6978"/>
    <w:rsid w:val="75EE5A09"/>
    <w:rsid w:val="76BE4A5D"/>
    <w:rsid w:val="76E21799"/>
    <w:rsid w:val="77356155"/>
    <w:rsid w:val="773F5156"/>
    <w:rsid w:val="776C364E"/>
    <w:rsid w:val="77B95F79"/>
    <w:rsid w:val="77D76C0A"/>
    <w:rsid w:val="77EE43B2"/>
    <w:rsid w:val="78455B5D"/>
    <w:rsid w:val="7947215B"/>
    <w:rsid w:val="79807AE3"/>
    <w:rsid w:val="7982198C"/>
    <w:rsid w:val="799B610F"/>
    <w:rsid w:val="79F42021"/>
    <w:rsid w:val="7A5F2E24"/>
    <w:rsid w:val="7ADC2870"/>
    <w:rsid w:val="7B1C7747"/>
    <w:rsid w:val="7B642046"/>
    <w:rsid w:val="7BC5179D"/>
    <w:rsid w:val="7BD13B30"/>
    <w:rsid w:val="7BD37037"/>
    <w:rsid w:val="7C136F03"/>
    <w:rsid w:val="7C2A0BE7"/>
    <w:rsid w:val="7D335039"/>
    <w:rsid w:val="7D610DC4"/>
    <w:rsid w:val="7DB62A4C"/>
    <w:rsid w:val="7DD21B8F"/>
    <w:rsid w:val="7E3A0AA7"/>
    <w:rsid w:val="7E6B580E"/>
    <w:rsid w:val="7EEB5047"/>
    <w:rsid w:val="7F060C62"/>
    <w:rsid w:val="7F3F56D6"/>
    <w:rsid w:val="7F970B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9"/>
    <w:unhideWhenUsed/>
    <w:qFormat/>
    <w:uiPriority w:val="99"/>
    <w:rPr>
      <w:b/>
      <w:bCs/>
    </w:rPr>
  </w:style>
  <w:style w:type="paragraph" w:styleId="6">
    <w:name w:val="annotation text"/>
    <w:basedOn w:val="1"/>
    <w:link w:val="28"/>
    <w:unhideWhenUsed/>
    <w:qFormat/>
    <w:uiPriority w:val="99"/>
    <w:pPr>
      <w:jc w:val="left"/>
    </w:pPr>
  </w:style>
  <w:style w:type="paragraph" w:styleId="7">
    <w:name w:val="Document Map"/>
    <w:basedOn w:val="1"/>
    <w:link w:val="37"/>
    <w:unhideWhenUsed/>
    <w:qFormat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12">
    <w:name w:val="Subtitle"/>
    <w:basedOn w:val="1"/>
    <w:next w:val="3"/>
    <w:link w:val="36"/>
    <w:qFormat/>
    <w:uiPriority w:val="11"/>
    <w:pPr>
      <w:numPr>
        <w:ilvl w:val="0"/>
        <w:numId w:val="1"/>
      </w:numPr>
      <w:spacing w:before="240" w:after="120"/>
      <w:ind w:right="100" w:rightChars="100"/>
      <w:jc w:val="left"/>
      <w:outlineLvl w:val="0"/>
    </w:pPr>
    <w:rPr>
      <w:rFonts w:asciiTheme="majorHAnsi" w:hAnsiTheme="majorHAnsi" w:cstheme="majorBidi"/>
      <w:b/>
      <w:bCs/>
      <w:kern w:val="28"/>
      <w:sz w:val="28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page number"/>
    <w:basedOn w:val="14"/>
    <w:qFormat/>
    <w:uiPriority w:val="0"/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unhideWhenUsed/>
    <w:qFormat/>
    <w:uiPriority w:val="99"/>
    <w:rPr>
      <w:sz w:val="21"/>
      <w:szCs w:val="21"/>
    </w:rPr>
  </w:style>
  <w:style w:type="table" w:styleId="19">
    <w:name w:val="Table Grid"/>
    <w:basedOn w:val="1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2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4"/>
      <w:szCs w:val="20"/>
    </w:rPr>
  </w:style>
  <w:style w:type="character" w:customStyle="1" w:styleId="23">
    <w:name w:val="页眉 Char"/>
    <w:link w:val="10"/>
    <w:qFormat/>
    <w:uiPriority w:val="99"/>
    <w:rPr>
      <w:sz w:val="18"/>
      <w:szCs w:val="18"/>
    </w:rPr>
  </w:style>
  <w:style w:type="character" w:customStyle="1" w:styleId="24">
    <w:name w:val="页脚 Char"/>
    <w:link w:val="9"/>
    <w:qFormat/>
    <w:uiPriority w:val="99"/>
    <w:rPr>
      <w:sz w:val="18"/>
      <w:szCs w:val="18"/>
    </w:rPr>
  </w:style>
  <w:style w:type="character" w:customStyle="1" w:styleId="25">
    <w:name w:val="批注框文本 Char"/>
    <w:link w:val="8"/>
    <w:semiHidden/>
    <w:qFormat/>
    <w:uiPriority w:val="99"/>
    <w:rPr>
      <w:sz w:val="18"/>
      <w:szCs w:val="18"/>
    </w:rPr>
  </w:style>
  <w:style w:type="character" w:customStyle="1" w:styleId="26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批注文字 Char"/>
    <w:basedOn w:val="14"/>
    <w:link w:val="6"/>
    <w:semiHidden/>
    <w:qFormat/>
    <w:uiPriority w:val="99"/>
  </w:style>
  <w:style w:type="character" w:customStyle="1" w:styleId="29">
    <w:name w:val="批注主题 Char"/>
    <w:link w:val="5"/>
    <w:semiHidden/>
    <w:qFormat/>
    <w:uiPriority w:val="99"/>
    <w:rPr>
      <w:b/>
      <w:bCs/>
    </w:rPr>
  </w:style>
  <w:style w:type="character" w:customStyle="1" w:styleId="30">
    <w:name w:val="font21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31">
    <w:name w:val="font3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2">
    <w:name w:val="font11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33">
    <w:name w:val="font0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4">
    <w:name w:val="页码1"/>
    <w:basedOn w:val="14"/>
    <w:qFormat/>
    <w:uiPriority w:val="0"/>
  </w:style>
  <w:style w:type="paragraph" w:customStyle="1" w:styleId="3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36">
    <w:name w:val="副标题 Char"/>
    <w:basedOn w:val="14"/>
    <w:link w:val="12"/>
    <w:qFormat/>
    <w:uiPriority w:val="11"/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37">
    <w:name w:val="文档结构图 Char"/>
    <w:basedOn w:val="14"/>
    <w:link w:val="7"/>
    <w:semiHidden/>
    <w:qFormat/>
    <w:uiPriority w:val="0"/>
    <w:rPr>
      <w:rFonts w:ascii="宋体" w:hAnsi="Calibri"/>
      <w:kern w:val="2"/>
      <w:sz w:val="18"/>
      <w:szCs w:val="18"/>
    </w:rPr>
  </w:style>
  <w:style w:type="paragraph" w:customStyle="1" w:styleId="38">
    <w:name w:val="列出段落3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标题 3 Char"/>
    <w:basedOn w:val="14"/>
    <w:link w:val="4"/>
    <w:qFormat/>
    <w:uiPriority w:val="9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419F0-5EA4-4BF4-A9A4-B7DAC175E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14</Pages>
  <Words>966</Words>
  <Characters>5512</Characters>
  <Lines>45</Lines>
  <Paragraphs>12</Paragraphs>
  <ScaleCrop>false</ScaleCrop>
  <LinksUpToDate>false</LinksUpToDate>
  <CharactersWithSpaces>6466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2017-01-09T07:44:00Z</dcterms:created>
  <dc:creator>Administrator</dc:creator>
  <cp:lastModifiedBy>白白1373946035</cp:lastModifiedBy>
  <dcterms:modified xsi:type="dcterms:W3CDTF">2018-04-28T02:33:30Z</dcterms:modified>
  <dc:title>目录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