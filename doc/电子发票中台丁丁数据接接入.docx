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2"/>
        <w:rPr>
          <w:rFonts w:hint="eastAsia" w:ascii="Arial" w:hAnsi="Arial"/>
          <w:b/>
        </w:rPr>
      </w:pPr>
    </w:p>
    <w:p>
      <w:pPr>
        <w:ind w:firstLine="422"/>
        <w:rPr>
          <w:rFonts w:ascii="Arial" w:hAnsi="Arial"/>
          <w:b/>
        </w:rPr>
      </w:pPr>
    </w:p>
    <w:p>
      <w:pPr>
        <w:ind w:firstLine="422"/>
        <w:rPr>
          <w:rFonts w:ascii="Arial" w:hAnsi="Arial"/>
          <w:b/>
        </w:rPr>
      </w:pPr>
    </w:p>
    <w:p>
      <w:pPr>
        <w:ind w:firstLine="422"/>
        <w:rPr>
          <w:rFonts w:ascii="Arial" w:hAnsi="Arial"/>
          <w:b/>
        </w:rPr>
      </w:pPr>
      <w:r>
        <w:rPr>
          <w:rFonts w:hint="eastAsia" w:ascii="Arial" w:hAnsi="Arial"/>
          <w:b/>
        </w:rPr>
        <w:drawing>
          <wp:anchor distT="0" distB="0" distL="114300" distR="114300" simplePos="0" relativeHeight="251660288" behindDoc="0" locked="0" layoutInCell="1" allowOverlap="1">
            <wp:simplePos x="0" y="0"/>
            <wp:positionH relativeFrom="column">
              <wp:posOffset>3771900</wp:posOffset>
            </wp:positionH>
            <wp:positionV relativeFrom="paragraph">
              <wp:posOffset>0</wp:posOffset>
            </wp:positionV>
            <wp:extent cx="1666875" cy="469900"/>
            <wp:effectExtent l="0" t="0" r="9525" b="2540"/>
            <wp:wrapNone/>
            <wp:docPr id="2" name="图片 116" descr="efuture 中英文最新LOGO 200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6" descr="efuture 中英文最新LOGO 200710"/>
                    <pic:cNvPicPr>
                      <a:picLocks noChangeAspect="1"/>
                    </pic:cNvPicPr>
                  </pic:nvPicPr>
                  <pic:blipFill>
                    <a:blip r:embed="rId4"/>
                    <a:stretch>
                      <a:fillRect/>
                    </a:stretch>
                  </pic:blipFill>
                  <pic:spPr>
                    <a:xfrm>
                      <a:off x="0" y="0"/>
                      <a:ext cx="1666875" cy="469900"/>
                    </a:xfrm>
                    <a:prstGeom prst="rect">
                      <a:avLst/>
                    </a:prstGeom>
                    <a:noFill/>
                    <a:ln w="9525">
                      <a:noFill/>
                    </a:ln>
                  </pic:spPr>
                </pic:pic>
              </a:graphicData>
            </a:graphic>
          </wp:anchor>
        </w:drawing>
      </w:r>
    </w:p>
    <w:p>
      <w:pPr>
        <w:ind w:firstLine="422"/>
        <w:rPr>
          <w:rFonts w:ascii="Arial" w:hAnsi="Arial"/>
          <w:b/>
        </w:rPr>
      </w:pPr>
    </w:p>
    <w:p>
      <w:pPr>
        <w:ind w:firstLine="422"/>
        <w:rPr>
          <w:rFonts w:ascii="Arial" w:hAnsi="Arial"/>
          <w:b/>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r>
        <w:rPr>
          <w:rFonts w:ascii="Arial" w:hAnsi="Arial"/>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99060</wp:posOffset>
                </wp:positionV>
                <wp:extent cx="5829300" cy="0"/>
                <wp:effectExtent l="0" t="28575" r="7620" b="32385"/>
                <wp:wrapNone/>
                <wp:docPr id="3" name="直线 3"/>
                <wp:cNvGraphicFramePr/>
                <a:graphic xmlns:a="http://schemas.openxmlformats.org/drawingml/2006/main">
                  <a:graphicData uri="http://schemas.microsoft.com/office/word/2010/wordprocessingShape">
                    <wps:wsp>
                      <wps:cNvCnPr/>
                      <wps:spPr>
                        <a:xfrm>
                          <a:off x="0" y="0"/>
                          <a:ext cx="5829300" cy="0"/>
                        </a:xfrm>
                        <a:prstGeom prst="line">
                          <a:avLst/>
                        </a:prstGeom>
                        <a:ln w="57150" cap="flat" cmpd="thinThick">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7.8pt;height:0pt;width:459pt;z-index:251658240;mso-width-relative:page;mso-height-relative:page;" filled="f" stroked="t" coordsize="21600,21600" o:gfxdata="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B6i3zVAAAABgEAAA8AAAAAAAAAAQAgAAAAIgAA&#10;AGRycy9kb3ducmV2LnhtbFBLAQIUABQAAAAIAIdO4kDztdMT0gEAAJQDAAAOAAAAAAAAAAEAIAAA&#10;ACQBAABkcnMvZTJvRG9jLnhtbFBLBQYAAAAABgAGAFkBAABoBQAAAAA=&#10;">
                <v:fill on="f" focussize="0,0"/>
                <v:stroke weight="4.5pt" color="#000000" linestyle="thinThick" joinstyle="round"/>
                <v:imagedata o:title=""/>
                <o:lock v:ext="edit" aspectratio="f"/>
              </v:line>
            </w:pict>
          </mc:Fallback>
        </mc:AlternateContent>
      </w:r>
    </w:p>
    <w:p>
      <w:pPr>
        <w:spacing w:line="480" w:lineRule="auto"/>
        <w:ind w:firstLine="602"/>
        <w:rPr>
          <w:rStyle w:val="8"/>
          <w:rFonts w:hint="eastAsia" w:ascii="Arial" w:hAnsi="Arial" w:eastAsiaTheme="minorEastAsia"/>
          <w:sz w:val="52"/>
          <w:szCs w:val="52"/>
          <w:lang w:val="en-US" w:eastAsia="zh-CN"/>
        </w:rPr>
      </w:pPr>
      <w:r>
        <w:rPr>
          <w:rStyle w:val="8"/>
          <w:rFonts w:hint="eastAsia" w:ascii="Arial" w:hAnsi="Arial"/>
          <w:sz w:val="52"/>
          <w:szCs w:val="52"/>
        </w:rPr>
        <w:t>电子发票</w:t>
      </w:r>
      <w:r>
        <w:rPr>
          <w:rStyle w:val="8"/>
          <w:rFonts w:hint="eastAsia" w:ascii="Arial" w:hAnsi="Arial"/>
          <w:sz w:val="52"/>
          <w:szCs w:val="52"/>
          <w:lang w:val="en-US" w:eastAsia="zh-CN"/>
        </w:rPr>
        <w:t>中台</w:t>
      </w:r>
    </w:p>
    <w:p>
      <w:pPr>
        <w:spacing w:line="480" w:lineRule="auto"/>
        <w:ind w:firstLine="602"/>
        <w:rPr>
          <w:rStyle w:val="8"/>
          <w:rFonts w:hint="eastAsia" w:ascii="Arial" w:hAnsi="Arial"/>
          <w:sz w:val="52"/>
          <w:szCs w:val="52"/>
          <w:lang w:val="en-US" w:eastAsia="zh-CN"/>
        </w:rPr>
      </w:pPr>
      <w:r>
        <w:rPr>
          <w:rStyle w:val="8"/>
          <w:rFonts w:hint="eastAsia" w:ascii="Arial" w:hAnsi="Arial"/>
          <w:sz w:val="52"/>
          <w:szCs w:val="52"/>
          <w:lang w:val="en-US" w:eastAsia="zh-CN"/>
        </w:rPr>
        <w:t>丁丁</w:t>
      </w:r>
    </w:p>
    <w:p>
      <w:pPr>
        <w:spacing w:line="480" w:lineRule="auto"/>
        <w:ind w:firstLine="602"/>
        <w:rPr>
          <w:b/>
          <w:bCs/>
          <w:sz w:val="30"/>
          <w:szCs w:val="30"/>
        </w:rPr>
      </w:pPr>
      <w:r>
        <w:rPr>
          <w:rStyle w:val="8"/>
          <w:rFonts w:hint="eastAsia" w:ascii="Arial" w:hAnsi="Arial"/>
          <w:sz w:val="52"/>
          <w:szCs w:val="52"/>
        </w:rPr>
        <w:t>数据接入规范</w:t>
      </w:r>
    </w:p>
    <w:p>
      <w:pPr>
        <w:ind w:firstLine="420"/>
        <w:rPr>
          <w:rFonts w:ascii="Arial" w:hAnsi="Arial"/>
        </w:rPr>
      </w:pPr>
      <w:r>
        <w:rPr>
          <w:rFonts w:ascii="Arial" w:hAnsi="Arial"/>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99060</wp:posOffset>
                </wp:positionV>
                <wp:extent cx="5829300" cy="0"/>
                <wp:effectExtent l="0" t="28575" r="7620" b="32385"/>
                <wp:wrapNone/>
                <wp:docPr id="1" name="直线 4"/>
                <wp:cNvGraphicFramePr/>
                <a:graphic xmlns:a="http://schemas.openxmlformats.org/drawingml/2006/main">
                  <a:graphicData uri="http://schemas.microsoft.com/office/word/2010/wordprocessingShape">
                    <wps:wsp>
                      <wps:cNvCnPr/>
                      <wps:spPr>
                        <a:xfrm>
                          <a:off x="0" y="0"/>
                          <a:ext cx="5829300" cy="0"/>
                        </a:xfrm>
                        <a:prstGeom prst="line">
                          <a:avLst/>
                        </a:prstGeom>
                        <a:ln w="57150" cap="flat" cmpd="thinThick">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0pt;margin-top:7.8pt;height:0pt;width:459pt;z-index:251659264;mso-width-relative:page;mso-height-relative:page;" filled="f" stroked="t" coordsize="21600,21600" o:gfxdata="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B6i3zVAAAABgEAAA8AAAAAAAAAAQAgAAAAIgAA&#10;AGRycy9kb3ducmV2LnhtbFBLAQIUABQAAAAIAIdO4kBSrWKH0gEAAJQDAAAOAAAAAAAAAAEAIAAA&#10;ACQBAABkcnMvZTJvRG9jLnhtbFBLBQYAAAAABgAGAFkBAABoBQAAAAA=&#10;">
                <v:fill on="f" focussize="0,0"/>
                <v:stroke weight="4.5pt" color="#000000" linestyle="thinThick" joinstyle="round"/>
                <v:imagedata o:title=""/>
                <o:lock v:ext="edit" aspectratio="f"/>
              </v:line>
            </w:pict>
          </mc:Fallback>
        </mc:AlternateContent>
      </w: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pPr>
    </w:p>
    <w:p>
      <w:pPr>
        <w:ind w:firstLine="420"/>
        <w:rPr>
          <w:rFonts w:hint="eastAsia" w:ascii="宋体" w:hAnsi="宋体"/>
          <w:sz w:val="44"/>
          <w:szCs w:val="44"/>
        </w:rPr>
      </w:pPr>
      <w:r>
        <w:tab/>
      </w:r>
      <w:r>
        <w:tab/>
      </w:r>
      <w:r>
        <w:tab/>
      </w:r>
      <w:r>
        <w:tab/>
      </w:r>
      <w:r>
        <w:tab/>
      </w:r>
      <w:r>
        <w:rPr>
          <w:rFonts w:hint="eastAsia" w:ascii="宋体" w:hAnsi="宋体"/>
          <w:sz w:val="44"/>
          <w:szCs w:val="44"/>
        </w:rPr>
        <w:t>北京富基融通</w:t>
      </w:r>
      <w:r>
        <w:rPr>
          <w:rFonts w:hint="eastAsia" w:ascii="宋体" w:hAnsi="宋体"/>
          <w:sz w:val="44"/>
          <w:szCs w:val="44"/>
          <w:lang w:val="en-US" w:eastAsia="zh-CN"/>
        </w:rPr>
        <w:t>信息技术</w:t>
      </w:r>
      <w:r>
        <w:rPr>
          <w:rFonts w:hint="eastAsia" w:ascii="宋体" w:hAnsi="宋体"/>
          <w:sz w:val="44"/>
          <w:szCs w:val="44"/>
        </w:rPr>
        <w:t>有限公司</w:t>
      </w:r>
    </w:p>
    <w:p>
      <w:pPr>
        <w:ind w:firstLine="420"/>
        <w:rPr>
          <w:rFonts w:hint="eastAsia" w:ascii="宋体" w:hAnsi="宋体"/>
          <w:sz w:val="44"/>
          <w:szCs w:val="44"/>
        </w:rPr>
      </w:pPr>
      <w:r>
        <w:rPr>
          <w:rFonts w:hint="eastAsia" w:ascii="宋体" w:hAnsi="宋体"/>
          <w:sz w:val="44"/>
          <w:szCs w:val="44"/>
        </w:rPr>
        <w:br w:type="page"/>
      </w:r>
    </w:p>
    <w:p>
      <w:pPr>
        <w:pStyle w:val="5"/>
        <w:tabs>
          <w:tab w:val="right" w:leader="dot" w:pos="8306"/>
        </w:tabs>
      </w:pPr>
      <w:bookmarkStart w:id="0" w:name="_Toc289175841"/>
      <w:bookmarkStart w:id="1" w:name="_Toc322013171"/>
      <w:bookmarkStart w:id="49" w:name="_GoBack"/>
      <w:bookmarkEnd w:id="49"/>
      <w:r>
        <w:fldChar w:fldCharType="begin"/>
      </w:r>
      <w:r>
        <w:instrText xml:space="preserve">TOC \o "1-3" \h \u </w:instrText>
      </w:r>
      <w:r>
        <w:fldChar w:fldCharType="separate"/>
      </w:r>
      <w:r>
        <w:fldChar w:fldCharType="begin"/>
      </w:r>
      <w:r>
        <w:instrText xml:space="preserve"> HYPERLINK \l _Toc9603 </w:instrText>
      </w:r>
      <w:r>
        <w:fldChar w:fldCharType="separate"/>
      </w:r>
      <w:r>
        <w:rPr>
          <w:rFonts w:hint="eastAsia"/>
        </w:rPr>
        <w:t>1 文档简介</w:t>
      </w:r>
      <w:r>
        <w:tab/>
      </w:r>
      <w:r>
        <w:fldChar w:fldCharType="begin"/>
      </w:r>
      <w:r>
        <w:instrText xml:space="preserve"> PAGEREF _Toc9603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_Toc21027 </w:instrText>
      </w:r>
      <w:r>
        <w:fldChar w:fldCharType="separate"/>
      </w:r>
      <w:r>
        <w:rPr>
          <w:rFonts w:hint="eastAsia"/>
        </w:rPr>
        <w:t>1.1 文档说明</w:t>
      </w:r>
      <w:r>
        <w:tab/>
      </w:r>
      <w:r>
        <w:fldChar w:fldCharType="begin"/>
      </w:r>
      <w:r>
        <w:instrText xml:space="preserve"> PAGEREF _Toc21027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_Toc27550 </w:instrText>
      </w:r>
      <w:r>
        <w:fldChar w:fldCharType="separate"/>
      </w:r>
      <w:r>
        <w:rPr>
          <w:rFonts w:hint="eastAsia"/>
        </w:rPr>
        <w:t>1.2 参考资料</w:t>
      </w:r>
      <w:r>
        <w:tab/>
      </w:r>
      <w:r>
        <w:fldChar w:fldCharType="begin"/>
      </w:r>
      <w:r>
        <w:instrText xml:space="preserve"> PAGEREF _Toc27550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_Toc32591 </w:instrText>
      </w:r>
      <w:r>
        <w:fldChar w:fldCharType="separate"/>
      </w:r>
      <w:r>
        <w:rPr>
          <w:rFonts w:hint="eastAsia"/>
        </w:rPr>
        <w:t>1.3 文档结构</w:t>
      </w:r>
      <w:r>
        <w:tab/>
      </w:r>
      <w:r>
        <w:fldChar w:fldCharType="begin"/>
      </w:r>
      <w:r>
        <w:instrText xml:space="preserve"> PAGEREF _Toc32591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_Toc10563 </w:instrText>
      </w:r>
      <w:r>
        <w:fldChar w:fldCharType="separate"/>
      </w:r>
      <w:r>
        <w:rPr>
          <w:rFonts w:hint="eastAsia"/>
        </w:rPr>
        <w:t>1.4 更新记录</w:t>
      </w:r>
      <w:r>
        <w:tab/>
      </w:r>
      <w:r>
        <w:fldChar w:fldCharType="begin"/>
      </w:r>
      <w:r>
        <w:instrText xml:space="preserve"> PAGEREF _Toc10563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_Toc11263 </w:instrText>
      </w:r>
      <w:r>
        <w:fldChar w:fldCharType="separate"/>
      </w:r>
      <w:r>
        <w:rPr>
          <w:rFonts w:hint="eastAsia"/>
          <w:lang w:val="en-US"/>
        </w:rPr>
        <w:t xml:space="preserve">2 </w:t>
      </w:r>
      <w:r>
        <w:rPr>
          <w:rFonts w:hint="eastAsia"/>
          <w:lang w:val="en-US" w:eastAsia="zh-CN"/>
        </w:rPr>
        <w:t>业务规则解释</w:t>
      </w:r>
      <w:r>
        <w:tab/>
      </w:r>
      <w:r>
        <w:fldChar w:fldCharType="begin"/>
      </w:r>
      <w:r>
        <w:instrText xml:space="preserve"> PAGEREF _Toc11263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_Toc21237 </w:instrText>
      </w:r>
      <w:r>
        <w:fldChar w:fldCharType="separate"/>
      </w:r>
      <w:r>
        <w:rPr>
          <w:rFonts w:hint="eastAsia"/>
          <w:lang w:val="en-US"/>
        </w:rPr>
        <w:t xml:space="preserve">3 </w:t>
      </w:r>
      <w:r>
        <w:rPr>
          <w:rFonts w:hint="eastAsia"/>
          <w:lang w:val="en-US" w:eastAsia="zh-CN"/>
        </w:rPr>
        <w:t>接口数据流程说明</w:t>
      </w:r>
      <w:r>
        <w:tab/>
      </w:r>
      <w:r>
        <w:fldChar w:fldCharType="begin"/>
      </w:r>
      <w:r>
        <w:instrText xml:space="preserve"> PAGEREF _Toc21237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_Toc32198 </w:instrText>
      </w:r>
      <w:r>
        <w:fldChar w:fldCharType="separate"/>
      </w:r>
      <w:r>
        <w:rPr>
          <w:rFonts w:hint="eastAsia"/>
          <w:lang w:val="en-US"/>
        </w:rPr>
        <w:t xml:space="preserve">4 </w:t>
      </w:r>
      <w:r>
        <w:rPr>
          <w:rFonts w:hint="eastAsia"/>
          <w:lang w:val="en-US" w:eastAsia="zh-CN"/>
        </w:rPr>
        <w:t>接口规范说明</w:t>
      </w:r>
      <w:r>
        <w:tab/>
      </w:r>
      <w:r>
        <w:fldChar w:fldCharType="begin"/>
      </w:r>
      <w:r>
        <w:instrText xml:space="preserve"> PAGEREF _Toc32198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_Toc22186 </w:instrText>
      </w:r>
      <w:r>
        <w:fldChar w:fldCharType="separate"/>
      </w:r>
      <w:r>
        <w:rPr>
          <w:rFonts w:hint="eastAsia"/>
          <w:lang w:val="en-US"/>
        </w:rPr>
        <w:t xml:space="preserve">4.1 </w:t>
      </w:r>
      <w:r>
        <w:rPr>
          <w:rFonts w:hint="eastAsia"/>
          <w:lang w:val="en-US" w:eastAsia="zh-CN"/>
        </w:rPr>
        <w:t>接入前的准备</w:t>
      </w:r>
      <w:r>
        <w:tab/>
      </w:r>
      <w:r>
        <w:fldChar w:fldCharType="begin"/>
      </w:r>
      <w:r>
        <w:instrText xml:space="preserve"> PAGEREF _Toc22186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_Toc22188 </w:instrText>
      </w:r>
      <w:r>
        <w:fldChar w:fldCharType="separate"/>
      </w:r>
      <w:r>
        <w:rPr>
          <w:rFonts w:hint="eastAsia"/>
          <w:lang w:val="en-US"/>
        </w:rPr>
        <w:t xml:space="preserve">4.2 </w:t>
      </w:r>
      <w:r>
        <w:rPr>
          <w:rFonts w:hint="eastAsia"/>
          <w:lang w:val="en-US" w:eastAsia="zh-CN"/>
        </w:rPr>
        <w:t>报文格式及报文编码</w:t>
      </w:r>
      <w:r>
        <w:tab/>
      </w:r>
      <w:r>
        <w:fldChar w:fldCharType="begin"/>
      </w:r>
      <w:r>
        <w:instrText xml:space="preserve"> PAGEREF _Toc22188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_Toc12938 </w:instrText>
      </w:r>
      <w:r>
        <w:fldChar w:fldCharType="separate"/>
      </w:r>
      <w:r>
        <w:rPr>
          <w:rFonts w:hint="eastAsia"/>
          <w:lang w:val="en-US"/>
        </w:rPr>
        <w:t xml:space="preserve">4.3 </w:t>
      </w:r>
      <w:r>
        <w:rPr>
          <w:rFonts w:hint="eastAsia"/>
          <w:lang w:val="en-US" w:eastAsia="zh-CN"/>
        </w:rPr>
        <w:t>通讯协议</w:t>
      </w:r>
      <w:r>
        <w:tab/>
      </w:r>
      <w:r>
        <w:fldChar w:fldCharType="begin"/>
      </w:r>
      <w:r>
        <w:instrText xml:space="preserve"> PAGEREF _Toc12938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_Toc22383 </w:instrText>
      </w:r>
      <w:r>
        <w:fldChar w:fldCharType="separate"/>
      </w:r>
      <w:r>
        <w:rPr>
          <w:rFonts w:hint="eastAsia"/>
          <w:lang w:val="en-US" w:eastAsia="zh-CN"/>
        </w:rPr>
        <w:t>4.4 调用方和服务方约定</w:t>
      </w:r>
      <w:r>
        <w:tab/>
      </w:r>
      <w:r>
        <w:fldChar w:fldCharType="begin"/>
      </w:r>
      <w:r>
        <w:instrText xml:space="preserve"> PAGEREF _Toc22383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_Toc6833 </w:instrText>
      </w:r>
      <w:r>
        <w:fldChar w:fldCharType="separate"/>
      </w:r>
      <w:r>
        <w:rPr>
          <w:rFonts w:hint="eastAsia"/>
          <w:lang w:val="en-US" w:eastAsia="zh-CN"/>
        </w:rPr>
        <w:t>4.5 接收及发送报文规范</w:t>
      </w:r>
      <w:r>
        <w:tab/>
      </w:r>
      <w:r>
        <w:fldChar w:fldCharType="begin"/>
      </w:r>
      <w:r>
        <w:instrText xml:space="preserve"> PAGEREF _Toc6833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_Toc26827 </w:instrText>
      </w:r>
      <w:r>
        <w:fldChar w:fldCharType="separate"/>
      </w:r>
      <w:r>
        <w:rPr>
          <w:rFonts w:hint="eastAsia"/>
          <w:lang w:val="en-US" w:eastAsia="zh-CN"/>
        </w:rPr>
        <w:t>4.6 业务数据完整性校验</w:t>
      </w:r>
      <w:r>
        <w:tab/>
      </w:r>
      <w:r>
        <w:fldChar w:fldCharType="begin"/>
      </w:r>
      <w:r>
        <w:instrText xml:space="preserve"> PAGEREF _Toc26827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_Toc28105 </w:instrText>
      </w:r>
      <w:r>
        <w:fldChar w:fldCharType="separate"/>
      </w:r>
      <w:r>
        <w:rPr>
          <w:rFonts w:hint="eastAsia"/>
          <w:lang w:val="en-US"/>
        </w:rPr>
        <w:t xml:space="preserve">5 </w:t>
      </w:r>
      <w:r>
        <w:rPr>
          <w:rFonts w:hint="eastAsia"/>
          <w:lang w:val="en-US" w:eastAsia="zh-CN"/>
        </w:rPr>
        <w:t>费用结算单数据接口</w:t>
      </w:r>
      <w:r>
        <w:tab/>
      </w:r>
      <w:r>
        <w:fldChar w:fldCharType="begin"/>
      </w:r>
      <w:r>
        <w:instrText xml:space="preserve"> PAGEREF _Toc28105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_Toc11289 </w:instrText>
      </w:r>
      <w:r>
        <w:fldChar w:fldCharType="separate"/>
      </w:r>
      <w:r>
        <w:rPr>
          <w:rFonts w:hint="eastAsia"/>
          <w:lang w:val="en-US" w:eastAsia="zh-CN"/>
        </w:rPr>
        <w:t>5.1 接口说明</w:t>
      </w:r>
      <w:r>
        <w:tab/>
      </w:r>
      <w:r>
        <w:fldChar w:fldCharType="begin"/>
      </w:r>
      <w:r>
        <w:instrText xml:space="preserve"> PAGEREF _Toc11289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_Toc30655 </w:instrText>
      </w:r>
      <w:r>
        <w:fldChar w:fldCharType="separate"/>
      </w:r>
      <w:r>
        <w:rPr>
          <w:rFonts w:hint="eastAsia"/>
          <w:lang w:val="en-US" w:eastAsia="zh-CN"/>
        </w:rPr>
        <w:t>5.2 基本信息</w:t>
      </w:r>
      <w:r>
        <w:tab/>
      </w:r>
      <w:r>
        <w:fldChar w:fldCharType="begin"/>
      </w:r>
      <w:r>
        <w:instrText xml:space="preserve"> PAGEREF _Toc30655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_Toc30142 </w:instrText>
      </w:r>
      <w:r>
        <w:fldChar w:fldCharType="separate"/>
      </w:r>
      <w:r>
        <w:rPr>
          <w:rFonts w:hint="eastAsia"/>
          <w:lang w:val="en-US" w:eastAsia="zh-CN"/>
        </w:rPr>
        <w:t>5.3 报文要素</w:t>
      </w:r>
      <w:r>
        <w:tab/>
      </w:r>
      <w:r>
        <w:fldChar w:fldCharType="begin"/>
      </w:r>
      <w:r>
        <w:instrText xml:space="preserve"> PAGEREF _Toc30142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_Toc15074 </w:instrText>
      </w:r>
      <w:r>
        <w:fldChar w:fldCharType="separate"/>
      </w:r>
      <w:r>
        <w:rPr>
          <w:rFonts w:hint="eastAsia"/>
          <w:lang w:val="en-US" w:eastAsia="zh-CN"/>
        </w:rPr>
        <w:t>5.3.1 调用方</w:t>
      </w:r>
      <w:r>
        <w:rPr>
          <w:rFonts w:hint="eastAsia"/>
          <w:szCs w:val="28"/>
          <w:lang w:val="en-US" w:eastAsia="zh-CN"/>
        </w:rPr>
        <w:t>data参数</w:t>
      </w:r>
      <w:r>
        <w:rPr>
          <w:rFonts w:hint="eastAsia"/>
          <w:lang w:val="en-US" w:eastAsia="zh-CN"/>
        </w:rPr>
        <w:t>内容</w:t>
      </w:r>
      <w:r>
        <w:tab/>
      </w:r>
      <w:r>
        <w:fldChar w:fldCharType="begin"/>
      </w:r>
      <w:r>
        <w:instrText xml:space="preserve"> PAGEREF _Toc15074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_Toc18499 </w:instrText>
      </w:r>
      <w:r>
        <w:fldChar w:fldCharType="separate"/>
      </w:r>
      <w:r>
        <w:rPr>
          <w:rFonts w:hint="eastAsia"/>
          <w:lang w:val="en-US" w:eastAsia="zh-CN"/>
        </w:rPr>
        <w:t>5.3.2 发票中台返回报文，data部分，数组：</w:t>
      </w:r>
      <w:r>
        <w:tab/>
      </w:r>
      <w:r>
        <w:fldChar w:fldCharType="begin"/>
      </w:r>
      <w:r>
        <w:instrText xml:space="preserve"> PAGEREF _Toc18499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_Toc31527 </w:instrText>
      </w:r>
      <w:r>
        <w:fldChar w:fldCharType="separate"/>
      </w:r>
      <w:r>
        <w:rPr>
          <w:rFonts w:hint="eastAsia"/>
          <w:lang w:val="en-US" w:eastAsia="zh-CN"/>
        </w:rPr>
        <w:t>5.4 范例</w:t>
      </w:r>
      <w:r>
        <w:tab/>
      </w:r>
      <w:r>
        <w:fldChar w:fldCharType="begin"/>
      </w:r>
      <w:r>
        <w:instrText xml:space="preserve"> PAGEREF _Toc31527 </w:instrText>
      </w:r>
      <w:r>
        <w:fldChar w:fldCharType="separate"/>
      </w:r>
      <w:r>
        <w:t>8</w:t>
      </w:r>
      <w:r>
        <w:fldChar w:fldCharType="end"/>
      </w:r>
      <w:r>
        <w:fldChar w:fldCharType="end"/>
      </w:r>
    </w:p>
    <w:p>
      <w:r>
        <w:fldChar w:fldCharType="end"/>
      </w:r>
    </w:p>
    <w:p>
      <w:r>
        <w:br w:type="page"/>
      </w:r>
    </w:p>
    <w:p/>
    <w:p>
      <w:pPr>
        <w:pStyle w:val="2"/>
        <w:spacing w:line="360" w:lineRule="auto"/>
        <w:jc w:val="left"/>
      </w:pPr>
      <w:bookmarkStart w:id="2" w:name="_Toc28860"/>
      <w:bookmarkStart w:id="3" w:name="_Toc9603"/>
      <w:r>
        <w:rPr>
          <w:rFonts w:hint="eastAsia"/>
        </w:rPr>
        <w:t>文档简介</w:t>
      </w:r>
      <w:bookmarkEnd w:id="0"/>
      <w:bookmarkEnd w:id="1"/>
      <w:bookmarkEnd w:id="2"/>
      <w:bookmarkEnd w:id="3"/>
    </w:p>
    <w:p>
      <w:pPr>
        <w:pStyle w:val="3"/>
      </w:pPr>
      <w:bookmarkStart w:id="4" w:name="_Toc322013172"/>
      <w:bookmarkStart w:id="5" w:name="_Toc1609"/>
      <w:bookmarkStart w:id="6" w:name="_Toc289175842"/>
      <w:bookmarkStart w:id="7" w:name="_Toc21027"/>
      <w:r>
        <w:rPr>
          <w:rFonts w:hint="eastAsia"/>
        </w:rPr>
        <w:t>文档说明</w:t>
      </w:r>
      <w:bookmarkEnd w:id="4"/>
      <w:bookmarkEnd w:id="5"/>
      <w:bookmarkEnd w:id="6"/>
      <w:bookmarkEnd w:id="7"/>
    </w:p>
    <w:p>
      <w:pPr>
        <w:spacing w:before="156" w:beforeLines="50" w:after="156" w:afterLines="50" w:line="360" w:lineRule="auto"/>
        <w:ind w:firstLine="420"/>
        <w:rPr>
          <w:rFonts w:ascii="Trebuchet MS" w:hAnsi="Arial"/>
          <w:szCs w:val="24"/>
        </w:rPr>
      </w:pPr>
      <w:r>
        <w:rPr>
          <w:rFonts w:hint="eastAsia" w:ascii="Trebuchet MS" w:hAnsi="Arial"/>
          <w:szCs w:val="24"/>
        </w:rPr>
        <w:t>本文主要描述了</w:t>
      </w:r>
      <w:r>
        <w:rPr>
          <w:rFonts w:hint="eastAsia" w:ascii="Trebuchet MS" w:hAnsi="Arial"/>
          <w:szCs w:val="24"/>
          <w:lang w:val="en-US" w:eastAsia="zh-CN"/>
        </w:rPr>
        <w:t>电子发票云平台对接丁丁数据接口</w:t>
      </w:r>
      <w:r>
        <w:rPr>
          <w:rFonts w:hint="eastAsia" w:ascii="Trebuchet MS" w:hAnsi="Arial"/>
          <w:szCs w:val="24"/>
        </w:rPr>
        <w:t>。</w:t>
      </w:r>
      <w:r>
        <w:rPr>
          <w:rFonts w:hint="eastAsia" w:ascii="Trebuchet MS" w:hAnsi="Arial"/>
          <w:szCs w:val="24"/>
          <w:lang w:val="en-US" w:eastAsia="zh-CN"/>
        </w:rPr>
        <w:t>丁丁收到数据后展示给指定的用户查询。</w:t>
      </w:r>
    </w:p>
    <w:p>
      <w:pPr>
        <w:pStyle w:val="3"/>
      </w:pPr>
      <w:bookmarkStart w:id="8" w:name="_Toc322013173"/>
      <w:bookmarkStart w:id="9" w:name="_Toc12565"/>
      <w:bookmarkStart w:id="10" w:name="_Toc289175843"/>
      <w:bookmarkStart w:id="11" w:name="_Toc27550"/>
      <w:r>
        <w:rPr>
          <w:rFonts w:hint="eastAsia"/>
        </w:rPr>
        <w:t>参考资料</w:t>
      </w:r>
      <w:bookmarkEnd w:id="8"/>
      <w:bookmarkEnd w:id="9"/>
      <w:bookmarkEnd w:id="10"/>
      <w:bookmarkEnd w:id="11"/>
    </w:p>
    <w:p>
      <w:pPr>
        <w:pStyle w:val="3"/>
      </w:pPr>
      <w:bookmarkStart w:id="12" w:name="_Toc7941"/>
      <w:bookmarkStart w:id="13" w:name="_Toc322013174"/>
      <w:bookmarkStart w:id="14" w:name="_Toc289175844"/>
      <w:bookmarkStart w:id="15" w:name="_Toc32591"/>
      <w:r>
        <w:rPr>
          <w:rFonts w:hint="eastAsia"/>
        </w:rPr>
        <w:t>文档结构</w:t>
      </w:r>
      <w:bookmarkEnd w:id="12"/>
      <w:bookmarkEnd w:id="13"/>
      <w:bookmarkEnd w:id="14"/>
      <w:bookmarkEnd w:id="15"/>
    </w:p>
    <w:p>
      <w:pPr>
        <w:pStyle w:val="3"/>
      </w:pPr>
      <w:bookmarkStart w:id="16" w:name="_Toc289175845"/>
      <w:bookmarkStart w:id="17" w:name="_Toc322013175"/>
      <w:bookmarkStart w:id="18" w:name="_Toc14381"/>
      <w:bookmarkStart w:id="19" w:name="_Toc10563"/>
      <w:r>
        <w:rPr>
          <w:rFonts w:hint="eastAsia"/>
        </w:rPr>
        <w:t>更新记录</w:t>
      </w:r>
      <w:bookmarkEnd w:id="16"/>
      <w:bookmarkEnd w:id="17"/>
      <w:bookmarkEnd w:id="18"/>
      <w:bookmarkEnd w:id="19"/>
    </w:p>
    <w:tbl>
      <w:tblPr>
        <w:tblStyle w:val="10"/>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
        <w:gridCol w:w="1104"/>
        <w:gridCol w:w="1296"/>
        <w:gridCol w:w="5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827" w:type="dxa"/>
            <w:vAlign w:val="center"/>
          </w:tcPr>
          <w:p>
            <w:pPr>
              <w:spacing w:line="360" w:lineRule="auto"/>
              <w:ind w:firstLine="0" w:firstLineChars="0"/>
              <w:jc w:val="center"/>
              <w:rPr>
                <w:rFonts w:ascii="Trebuchet MS" w:hAnsi="Arial"/>
                <w:b/>
                <w:sz w:val="18"/>
                <w:szCs w:val="24"/>
              </w:rPr>
            </w:pPr>
            <w:r>
              <w:rPr>
                <w:rFonts w:hint="eastAsia" w:ascii="Trebuchet MS" w:hAnsi="Arial"/>
                <w:b/>
                <w:sz w:val="18"/>
                <w:szCs w:val="24"/>
              </w:rPr>
              <w:t>版本</w:t>
            </w:r>
          </w:p>
        </w:tc>
        <w:tc>
          <w:tcPr>
            <w:tcW w:w="1104" w:type="dxa"/>
            <w:vAlign w:val="center"/>
          </w:tcPr>
          <w:p>
            <w:pPr>
              <w:spacing w:line="360" w:lineRule="auto"/>
              <w:ind w:firstLine="0" w:firstLineChars="0"/>
              <w:jc w:val="center"/>
              <w:rPr>
                <w:rFonts w:ascii="Trebuchet MS" w:hAnsi="Arial"/>
                <w:b/>
                <w:sz w:val="18"/>
                <w:szCs w:val="24"/>
              </w:rPr>
            </w:pPr>
            <w:r>
              <w:rPr>
                <w:rFonts w:hint="eastAsia" w:ascii="Trebuchet MS" w:hAnsi="Arial"/>
                <w:b/>
                <w:sz w:val="18"/>
                <w:szCs w:val="24"/>
              </w:rPr>
              <w:t>日期</w:t>
            </w:r>
          </w:p>
        </w:tc>
        <w:tc>
          <w:tcPr>
            <w:tcW w:w="1296" w:type="dxa"/>
            <w:vAlign w:val="center"/>
          </w:tcPr>
          <w:p>
            <w:pPr>
              <w:spacing w:line="360" w:lineRule="auto"/>
              <w:ind w:firstLine="0" w:firstLineChars="0"/>
              <w:jc w:val="center"/>
              <w:rPr>
                <w:rFonts w:ascii="Trebuchet MS" w:hAnsi="Arial"/>
                <w:b/>
                <w:sz w:val="18"/>
                <w:szCs w:val="24"/>
              </w:rPr>
            </w:pPr>
            <w:r>
              <w:rPr>
                <w:rFonts w:hint="eastAsia" w:ascii="Trebuchet MS" w:hAnsi="Arial"/>
                <w:b/>
                <w:sz w:val="18"/>
                <w:szCs w:val="24"/>
              </w:rPr>
              <w:t>作者</w:t>
            </w:r>
          </w:p>
        </w:tc>
        <w:tc>
          <w:tcPr>
            <w:tcW w:w="5701" w:type="dxa"/>
            <w:vAlign w:val="center"/>
          </w:tcPr>
          <w:p>
            <w:pPr>
              <w:spacing w:line="360" w:lineRule="auto"/>
              <w:ind w:firstLine="0" w:firstLineChars="0"/>
              <w:jc w:val="center"/>
              <w:rPr>
                <w:rFonts w:ascii="Trebuchet MS" w:hAnsi="Arial"/>
                <w:b/>
                <w:sz w:val="18"/>
                <w:szCs w:val="24"/>
              </w:rPr>
            </w:pPr>
            <w:r>
              <w:rPr>
                <w:rFonts w:hint="eastAsia" w:ascii="Trebuchet MS" w:hAnsi="Arial"/>
                <w:b/>
                <w:sz w:val="18"/>
                <w:szCs w:val="24"/>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827" w:type="dxa"/>
            <w:vAlign w:val="center"/>
          </w:tcPr>
          <w:p>
            <w:pPr>
              <w:spacing w:line="360" w:lineRule="auto"/>
              <w:ind w:firstLine="0" w:firstLineChars="0"/>
              <w:rPr>
                <w:rFonts w:ascii="Trebuchet MS" w:hAnsi="Arial"/>
                <w:sz w:val="18"/>
                <w:szCs w:val="24"/>
              </w:rPr>
            </w:pPr>
            <w:r>
              <w:rPr>
                <w:rFonts w:ascii="Trebuchet MS" w:hAnsi="Arial"/>
                <w:sz w:val="18"/>
                <w:szCs w:val="24"/>
              </w:rPr>
              <w:t>V</w:t>
            </w:r>
            <w:r>
              <w:rPr>
                <w:rFonts w:hint="eastAsia" w:ascii="Trebuchet MS" w:hAnsi="Arial"/>
                <w:sz w:val="18"/>
                <w:szCs w:val="24"/>
                <w:lang w:val="en-US" w:eastAsia="zh-CN"/>
              </w:rPr>
              <w:t>1.0</w:t>
            </w:r>
          </w:p>
        </w:tc>
        <w:tc>
          <w:tcPr>
            <w:tcW w:w="1104" w:type="dxa"/>
            <w:vAlign w:val="center"/>
          </w:tcPr>
          <w:p>
            <w:pPr>
              <w:spacing w:line="360" w:lineRule="auto"/>
              <w:ind w:firstLine="0" w:firstLineChars="0"/>
              <w:rPr>
                <w:rFonts w:ascii="Trebuchet MS" w:hAnsi="Arial"/>
                <w:sz w:val="18"/>
                <w:szCs w:val="24"/>
              </w:rPr>
            </w:pPr>
            <w:r>
              <w:rPr>
                <w:rFonts w:ascii="Trebuchet MS" w:hAnsi="Arial"/>
                <w:sz w:val="18"/>
                <w:szCs w:val="24"/>
              </w:rPr>
              <w:t>201</w:t>
            </w:r>
            <w:r>
              <w:rPr>
                <w:rFonts w:hint="eastAsia" w:ascii="Trebuchet MS" w:hAnsi="Arial"/>
                <w:sz w:val="18"/>
                <w:szCs w:val="24"/>
                <w:lang w:val="en-US" w:eastAsia="zh-CN"/>
              </w:rPr>
              <w:t>8</w:t>
            </w:r>
            <w:r>
              <w:rPr>
                <w:rFonts w:ascii="Trebuchet MS" w:hAnsi="Arial"/>
                <w:sz w:val="18"/>
                <w:szCs w:val="24"/>
              </w:rPr>
              <w:t>-0</w:t>
            </w:r>
            <w:r>
              <w:rPr>
                <w:rFonts w:hint="eastAsia" w:ascii="Trebuchet MS" w:hAnsi="Arial"/>
                <w:sz w:val="18"/>
                <w:szCs w:val="24"/>
                <w:lang w:val="en-US" w:eastAsia="zh-CN"/>
              </w:rPr>
              <w:t>7</w:t>
            </w:r>
            <w:r>
              <w:rPr>
                <w:rFonts w:ascii="Trebuchet MS" w:hAnsi="Arial"/>
                <w:sz w:val="18"/>
                <w:szCs w:val="24"/>
              </w:rPr>
              <w:t>-</w:t>
            </w:r>
            <w:r>
              <w:rPr>
                <w:rFonts w:hint="eastAsia" w:ascii="Trebuchet MS" w:hAnsi="Arial"/>
                <w:sz w:val="18"/>
                <w:szCs w:val="24"/>
                <w:lang w:val="en-US" w:eastAsia="zh-CN"/>
              </w:rPr>
              <w:t>13</w:t>
            </w:r>
          </w:p>
        </w:tc>
        <w:tc>
          <w:tcPr>
            <w:tcW w:w="1296" w:type="dxa"/>
            <w:vAlign w:val="center"/>
          </w:tcPr>
          <w:p>
            <w:pPr>
              <w:spacing w:line="360" w:lineRule="auto"/>
              <w:ind w:firstLine="0" w:firstLineChars="0"/>
              <w:rPr>
                <w:rFonts w:hint="eastAsia" w:ascii="Trebuchet MS" w:hAnsi="Arial" w:eastAsia="宋体"/>
                <w:sz w:val="18"/>
                <w:szCs w:val="24"/>
                <w:lang w:val="en-US" w:eastAsia="zh-CN"/>
              </w:rPr>
            </w:pPr>
            <w:r>
              <w:rPr>
                <w:rFonts w:hint="eastAsia" w:ascii="Trebuchet MS" w:hAnsi="Arial"/>
                <w:sz w:val="18"/>
                <w:szCs w:val="24"/>
                <w:lang w:val="en-US" w:eastAsia="zh-CN"/>
              </w:rPr>
              <w:t>白剑</w:t>
            </w:r>
          </w:p>
        </w:tc>
        <w:tc>
          <w:tcPr>
            <w:tcW w:w="5701" w:type="dxa"/>
            <w:vAlign w:val="center"/>
          </w:tcPr>
          <w:p>
            <w:pPr>
              <w:spacing w:line="360" w:lineRule="auto"/>
              <w:ind w:firstLine="0" w:firstLineChars="0"/>
              <w:rPr>
                <w:rFonts w:ascii="Trebuchet MS" w:hAnsi="Arial"/>
                <w:sz w:val="18"/>
                <w:szCs w:val="24"/>
              </w:rPr>
            </w:pPr>
            <w:r>
              <w:rPr>
                <w:rFonts w:hint="eastAsia" w:ascii="Trebuchet MS" w:hAnsi="Arial"/>
                <w:sz w:val="18"/>
                <w:szCs w:val="24"/>
              </w:rPr>
              <w:t>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827" w:type="dxa"/>
            <w:vAlign w:val="center"/>
          </w:tcPr>
          <w:p>
            <w:pPr>
              <w:spacing w:line="360" w:lineRule="auto"/>
              <w:ind w:firstLine="0" w:firstLineChars="0"/>
              <w:rPr>
                <w:rFonts w:hint="eastAsia" w:ascii="Trebuchet MS" w:hAnsi="Arial" w:eastAsiaTheme="minorEastAsia"/>
                <w:sz w:val="18"/>
                <w:szCs w:val="24"/>
                <w:lang w:val="en-US" w:eastAsia="zh-CN"/>
              </w:rPr>
            </w:pPr>
            <w:r>
              <w:rPr>
                <w:rFonts w:hint="eastAsia" w:ascii="Trebuchet MS" w:hAnsi="Arial"/>
                <w:sz w:val="18"/>
                <w:szCs w:val="24"/>
                <w:lang w:val="en-US" w:eastAsia="zh-CN"/>
              </w:rPr>
              <w:t>v1.1</w:t>
            </w:r>
          </w:p>
        </w:tc>
        <w:tc>
          <w:tcPr>
            <w:tcW w:w="1104" w:type="dxa"/>
            <w:vAlign w:val="center"/>
          </w:tcPr>
          <w:p>
            <w:pPr>
              <w:spacing w:line="360" w:lineRule="auto"/>
              <w:ind w:firstLine="0" w:firstLineChars="0"/>
              <w:rPr>
                <w:rFonts w:hint="eastAsia" w:ascii="Trebuchet MS" w:hAnsi="Arial" w:eastAsiaTheme="minorEastAsia"/>
                <w:sz w:val="18"/>
                <w:szCs w:val="24"/>
                <w:lang w:val="en-US" w:eastAsia="zh-CN"/>
              </w:rPr>
            </w:pPr>
            <w:r>
              <w:rPr>
                <w:rFonts w:hint="eastAsia" w:ascii="Trebuchet MS" w:hAnsi="Arial"/>
                <w:sz w:val="18"/>
                <w:szCs w:val="24"/>
                <w:lang w:val="en-US" w:eastAsia="zh-CN"/>
              </w:rPr>
              <w:t>2018-08-02</w:t>
            </w:r>
          </w:p>
        </w:tc>
        <w:tc>
          <w:tcPr>
            <w:tcW w:w="1296" w:type="dxa"/>
            <w:vAlign w:val="center"/>
          </w:tcPr>
          <w:p>
            <w:pPr>
              <w:spacing w:line="360" w:lineRule="auto"/>
              <w:ind w:firstLine="0" w:firstLineChars="0"/>
              <w:rPr>
                <w:rFonts w:hint="eastAsia" w:ascii="Trebuchet MS" w:hAnsi="Arial" w:eastAsiaTheme="minorEastAsia"/>
                <w:sz w:val="18"/>
                <w:szCs w:val="24"/>
                <w:lang w:val="en-US" w:eastAsia="zh-CN"/>
              </w:rPr>
            </w:pPr>
            <w:r>
              <w:rPr>
                <w:rFonts w:hint="eastAsia" w:ascii="Trebuchet MS" w:hAnsi="Arial"/>
                <w:sz w:val="18"/>
                <w:szCs w:val="24"/>
                <w:lang w:val="en-US" w:eastAsia="zh-CN"/>
              </w:rPr>
              <w:t>白剑</w:t>
            </w:r>
          </w:p>
        </w:tc>
        <w:tc>
          <w:tcPr>
            <w:tcW w:w="5701" w:type="dxa"/>
            <w:vAlign w:val="center"/>
          </w:tcPr>
          <w:p>
            <w:pPr>
              <w:spacing w:line="360" w:lineRule="auto"/>
              <w:ind w:firstLine="0" w:firstLineChars="0"/>
              <w:rPr>
                <w:rFonts w:hint="eastAsia" w:ascii="Trebuchet MS" w:hAnsi="Arial" w:eastAsiaTheme="minorEastAsia"/>
                <w:sz w:val="18"/>
                <w:szCs w:val="24"/>
                <w:lang w:val="en-US" w:eastAsia="zh-CN"/>
              </w:rPr>
            </w:pPr>
            <w:r>
              <w:rPr>
                <w:rFonts w:hint="eastAsia" w:ascii="Trebuchet MS" w:hAnsi="Arial"/>
                <w:sz w:val="18"/>
                <w:szCs w:val="24"/>
                <w:lang w:val="en-US" w:eastAsia="zh-CN"/>
              </w:rPr>
              <w:t>调整接口调用方，由丁丁主动调用发票中台，查询发票数据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827" w:type="dxa"/>
            <w:vAlign w:val="center"/>
          </w:tcPr>
          <w:p>
            <w:pPr>
              <w:spacing w:line="360" w:lineRule="auto"/>
              <w:ind w:firstLine="0" w:firstLineChars="0"/>
              <w:rPr>
                <w:rFonts w:hint="eastAsia" w:ascii="Trebuchet MS" w:hAnsi="Arial"/>
                <w:sz w:val="18"/>
                <w:szCs w:val="24"/>
                <w:lang w:val="en-US" w:eastAsia="zh-CN"/>
              </w:rPr>
            </w:pPr>
          </w:p>
        </w:tc>
        <w:tc>
          <w:tcPr>
            <w:tcW w:w="1104" w:type="dxa"/>
            <w:vAlign w:val="center"/>
          </w:tcPr>
          <w:p>
            <w:pPr>
              <w:spacing w:line="360" w:lineRule="auto"/>
              <w:ind w:firstLine="0" w:firstLineChars="0"/>
              <w:rPr>
                <w:rFonts w:hint="eastAsia" w:ascii="Trebuchet MS" w:hAnsi="Arial"/>
                <w:sz w:val="18"/>
                <w:szCs w:val="24"/>
                <w:lang w:val="en-US" w:eastAsia="zh-CN"/>
              </w:rPr>
            </w:pPr>
          </w:p>
        </w:tc>
        <w:tc>
          <w:tcPr>
            <w:tcW w:w="1296" w:type="dxa"/>
            <w:vAlign w:val="center"/>
          </w:tcPr>
          <w:p>
            <w:pPr>
              <w:spacing w:line="360" w:lineRule="auto"/>
              <w:ind w:firstLine="0" w:firstLineChars="0"/>
              <w:rPr>
                <w:rFonts w:hint="eastAsia" w:ascii="Trebuchet MS" w:hAnsi="Arial"/>
                <w:sz w:val="18"/>
                <w:szCs w:val="24"/>
                <w:lang w:val="en-US" w:eastAsia="zh-CN"/>
              </w:rPr>
            </w:pPr>
          </w:p>
        </w:tc>
        <w:tc>
          <w:tcPr>
            <w:tcW w:w="5701" w:type="dxa"/>
            <w:vAlign w:val="center"/>
          </w:tcPr>
          <w:p>
            <w:pPr>
              <w:spacing w:line="360" w:lineRule="auto"/>
              <w:ind w:firstLine="0" w:firstLineChars="0"/>
              <w:rPr>
                <w:rFonts w:hint="eastAsia" w:ascii="Trebuchet MS" w:hAnsi="Arial"/>
                <w:sz w:val="18"/>
                <w:szCs w:val="24"/>
                <w:lang w:val="en-US" w:eastAsia="zh-CN"/>
              </w:rPr>
            </w:pPr>
          </w:p>
        </w:tc>
      </w:tr>
    </w:tbl>
    <w:p>
      <w:pPr>
        <w:jc w:val="left"/>
        <w:rPr>
          <w:rFonts w:hint="eastAsia" w:ascii="宋体" w:hAnsi="宋体"/>
          <w:sz w:val="44"/>
          <w:szCs w:val="44"/>
        </w:rPr>
      </w:pPr>
      <w:r>
        <w:rPr>
          <w:rFonts w:hint="eastAsia" w:ascii="宋体" w:hAnsi="宋体"/>
          <w:sz w:val="44"/>
          <w:szCs w:val="44"/>
        </w:rPr>
        <w:br w:type="page"/>
      </w:r>
    </w:p>
    <w:p>
      <w:pPr>
        <w:pStyle w:val="2"/>
        <w:spacing w:line="360" w:lineRule="auto"/>
        <w:jc w:val="left"/>
        <w:rPr>
          <w:lang w:val="en-US"/>
        </w:rPr>
      </w:pPr>
      <w:bookmarkStart w:id="20" w:name="_Toc11263"/>
      <w:bookmarkStart w:id="21" w:name="_Toc31229"/>
      <w:r>
        <w:rPr>
          <w:rFonts w:hint="eastAsia"/>
          <w:lang w:val="en-US" w:eastAsia="zh-CN"/>
        </w:rPr>
        <w:t>业务规则解释</w:t>
      </w:r>
      <w:bookmarkEnd w:id="20"/>
    </w:p>
    <w:p>
      <w:pPr>
        <w:numPr>
          <w:ilvl w:val="0"/>
          <w:numId w:val="2"/>
        </w:numPr>
        <w:ind w:left="425" w:leftChars="0" w:hanging="425" w:firstLineChars="0"/>
        <w:rPr>
          <w:rFonts w:hint="eastAsia"/>
          <w:lang w:val="en-US" w:eastAsia="zh-CN"/>
        </w:rPr>
      </w:pPr>
      <w:r>
        <w:rPr>
          <w:rFonts w:hint="eastAsia"/>
          <w:lang w:val="en-US" w:eastAsia="zh-CN"/>
        </w:rPr>
        <w:t>费用结算单号：</w:t>
      </w:r>
    </w:p>
    <w:p>
      <w:pPr>
        <w:rPr>
          <w:rFonts w:hint="eastAsia"/>
          <w:color w:val="auto"/>
          <w:lang w:val="en-US" w:eastAsia="zh-CN"/>
        </w:rPr>
      </w:pPr>
      <w:r>
        <w:rPr>
          <w:rFonts w:hint="eastAsia"/>
          <w:color w:val="auto"/>
          <w:lang w:val="en-US" w:eastAsia="zh-CN"/>
        </w:rPr>
        <w:t>由ERP系统产生的唯一单据编码。</w:t>
      </w:r>
    </w:p>
    <w:p>
      <w:pPr>
        <w:rPr>
          <w:rFonts w:hint="eastAsia"/>
          <w:color w:val="auto"/>
          <w:lang w:val="en-US" w:eastAsia="zh-CN"/>
        </w:rPr>
      </w:pPr>
    </w:p>
    <w:p>
      <w:pPr>
        <w:numPr>
          <w:ilvl w:val="0"/>
          <w:numId w:val="2"/>
        </w:numPr>
        <w:ind w:left="425" w:leftChars="0" w:hanging="425" w:firstLineChars="0"/>
        <w:rPr>
          <w:rFonts w:hint="eastAsia"/>
          <w:color w:val="auto"/>
          <w:lang w:val="en-US" w:eastAsia="zh-CN"/>
        </w:rPr>
      </w:pPr>
      <w:r>
        <w:rPr>
          <w:rFonts w:hint="eastAsia"/>
          <w:color w:val="auto"/>
          <w:lang w:val="en-US" w:eastAsia="zh-CN"/>
        </w:rPr>
        <w:t>供应商ID：</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由ERP系统产生的唯一供应商编码。丁丁根据此编码判断费用单归属的用户。</w:t>
      </w:r>
    </w:p>
    <w:p>
      <w:pPr>
        <w:pStyle w:val="2"/>
        <w:spacing w:line="360" w:lineRule="auto"/>
        <w:jc w:val="left"/>
        <w:rPr>
          <w:lang w:val="en-US"/>
        </w:rPr>
      </w:pPr>
      <w:bookmarkStart w:id="22" w:name="_Toc21237"/>
      <w:r>
        <w:rPr>
          <w:rFonts w:hint="eastAsia"/>
          <w:lang w:val="en-US" w:eastAsia="zh-CN"/>
        </w:rPr>
        <w:t>接口数据流程说明</w:t>
      </w:r>
      <w:bookmarkEnd w:id="21"/>
      <w:bookmarkEnd w:id="22"/>
    </w:p>
    <w:p>
      <w:pPr>
        <w:numPr>
          <w:ilvl w:val="0"/>
          <w:numId w:val="3"/>
        </w:numPr>
        <w:ind w:left="420" w:leftChars="0" w:hanging="420" w:firstLineChars="0"/>
        <w:rPr>
          <w:rFonts w:hint="eastAsia"/>
          <w:lang w:val="en-US" w:eastAsia="zh-CN"/>
        </w:rPr>
      </w:pPr>
      <w:ins w:id="0" w:author="白白1373946035" w:date="2018-08-03T11:40:29Z">
        <w:r>
          <w:rPr>
            <w:rFonts w:hint="eastAsia"/>
            <w:lang w:val="en-US" w:eastAsia="zh-CN"/>
          </w:rPr>
          <w:t>用户在</w:t>
        </w:r>
      </w:ins>
      <w:ins w:id="1" w:author="白白1373946035" w:date="2018-08-03T11:40:31Z">
        <w:r>
          <w:rPr>
            <w:rFonts w:hint="eastAsia"/>
            <w:lang w:val="en-US" w:eastAsia="zh-CN"/>
          </w:rPr>
          <w:t>丁丁</w:t>
        </w:r>
      </w:ins>
      <w:ins w:id="2" w:author="白白1373946035" w:date="2018-08-03T11:40:33Z">
        <w:r>
          <w:rPr>
            <w:rFonts w:hint="eastAsia"/>
            <w:lang w:val="en-US" w:eastAsia="zh-CN"/>
          </w:rPr>
          <w:t>点击</w:t>
        </w:r>
      </w:ins>
      <w:ins w:id="3" w:author="白白1373946035" w:date="2018-08-03T11:40:35Z">
        <w:r>
          <w:rPr>
            <w:rFonts w:hint="eastAsia"/>
            <w:lang w:val="en-US" w:eastAsia="zh-CN"/>
          </w:rPr>
          <w:t>我的发票</w:t>
        </w:r>
      </w:ins>
      <w:ins w:id="4" w:author="白白1373946035" w:date="2018-08-03T11:40:37Z">
        <w:r>
          <w:rPr>
            <w:rFonts w:hint="eastAsia"/>
            <w:lang w:val="en-US" w:eastAsia="zh-CN"/>
          </w:rPr>
          <w:t>按钮。</w:t>
        </w:r>
      </w:ins>
      <w:ins w:id="5" w:author="白白1373946035" w:date="2018-08-03T11:40:41Z">
        <w:r>
          <w:rPr>
            <w:rFonts w:hint="eastAsia"/>
            <w:lang w:val="en-US" w:eastAsia="zh-CN"/>
          </w:rPr>
          <w:t>丁丁</w:t>
        </w:r>
      </w:ins>
      <w:ins w:id="6" w:author="白白1373946035" w:date="2018-08-03T11:40:42Z">
        <w:r>
          <w:rPr>
            <w:rFonts w:hint="eastAsia"/>
            <w:lang w:val="en-US" w:eastAsia="zh-CN"/>
          </w:rPr>
          <w:t>调用</w:t>
        </w:r>
      </w:ins>
      <w:ins w:id="7" w:author="白白1373946035" w:date="2018-08-03T11:44:00Z">
        <w:r>
          <w:rPr>
            <w:rFonts w:hint="eastAsia"/>
            <w:lang w:val="en-US" w:eastAsia="zh-CN"/>
          </w:rPr>
          <w:t>发票</w:t>
        </w:r>
      </w:ins>
      <w:ins w:id="8" w:author="白白1373946035" w:date="2018-08-03T11:44:05Z">
        <w:r>
          <w:rPr>
            <w:rFonts w:hint="eastAsia"/>
            <w:lang w:val="en-US" w:eastAsia="zh-CN"/>
          </w:rPr>
          <w:t>中台</w:t>
        </w:r>
      </w:ins>
      <w:ins w:id="9" w:author="白白1373946035" w:date="2018-08-03T11:44:06Z">
        <w:r>
          <w:rPr>
            <w:rFonts w:hint="eastAsia"/>
            <w:lang w:val="en-US" w:eastAsia="zh-CN"/>
          </w:rPr>
          <w:t>接口</w:t>
        </w:r>
      </w:ins>
      <w:ins w:id="10" w:author="白白1373946035" w:date="2018-08-03T11:44:10Z">
        <w:r>
          <w:rPr>
            <w:rFonts w:hint="eastAsia"/>
            <w:lang w:val="en-US" w:eastAsia="zh-CN"/>
          </w:rPr>
          <w:t>查询</w:t>
        </w:r>
      </w:ins>
      <w:ins w:id="11" w:author="白白1373946035" w:date="2018-08-03T11:44:13Z">
        <w:r>
          <w:rPr>
            <w:rFonts w:hint="eastAsia"/>
            <w:lang w:val="en-US" w:eastAsia="zh-CN"/>
          </w:rPr>
          <w:t>数据</w:t>
        </w:r>
      </w:ins>
      <w:ins w:id="12" w:author="白白1373946035" w:date="2018-08-03T11:44:14Z">
        <w:r>
          <w:rPr>
            <w:rFonts w:hint="eastAsia"/>
            <w:lang w:val="en-US" w:eastAsia="zh-CN"/>
          </w:rPr>
          <w:t>。</w:t>
        </w:r>
      </w:ins>
      <w:del w:id="13" w:author="白白1373946035" w:date="2018-08-03T11:40:27Z">
        <w:r>
          <w:rPr>
            <w:rFonts w:hint="eastAsia"/>
            <w:lang w:val="en-US" w:eastAsia="zh-CN"/>
          </w:rPr>
          <w:delText>ERP系统产生费用结算单，供应商缴款后，将数据发送到电子发票中台。</w:delText>
        </w:r>
      </w:del>
    </w:p>
    <w:p>
      <w:pPr>
        <w:numPr>
          <w:ilvl w:val="0"/>
          <w:numId w:val="3"/>
        </w:numPr>
        <w:ind w:left="420" w:leftChars="0" w:hanging="420" w:firstLineChars="0"/>
        <w:rPr>
          <w:ins w:id="14" w:author="白白1373946035" w:date="2018-08-03T11:45:07Z"/>
          <w:rFonts w:hint="eastAsia"/>
          <w:lang w:val="en-US" w:eastAsia="zh-CN"/>
        </w:rPr>
      </w:pPr>
      <w:del w:id="15" w:author="白白1373946035" w:date="2018-08-03T11:44:18Z">
        <w:r>
          <w:rPr>
            <w:rFonts w:hint="eastAsia"/>
            <w:lang w:val="en-US" w:eastAsia="zh-CN"/>
          </w:rPr>
          <w:delText>电子发票中台收到费用结算单后，开具发票，成功后将单据信息发送到丁丁系统。</w:delText>
        </w:r>
      </w:del>
      <w:ins w:id="16" w:author="白白1373946035" w:date="2018-08-03T11:44:19Z">
        <w:r>
          <w:rPr>
            <w:rFonts w:hint="eastAsia"/>
            <w:lang w:val="en-US" w:eastAsia="zh-CN"/>
          </w:rPr>
          <w:t>发票</w:t>
        </w:r>
      </w:ins>
      <w:ins w:id="17" w:author="白白1373946035" w:date="2018-08-03T11:44:23Z">
        <w:r>
          <w:rPr>
            <w:rFonts w:hint="eastAsia"/>
            <w:lang w:val="en-US" w:eastAsia="zh-CN"/>
          </w:rPr>
          <w:t>中台</w:t>
        </w:r>
      </w:ins>
      <w:ins w:id="18" w:author="白白1373946035" w:date="2018-08-03T11:44:24Z">
        <w:r>
          <w:rPr>
            <w:rFonts w:hint="eastAsia"/>
            <w:lang w:val="en-US" w:eastAsia="zh-CN"/>
          </w:rPr>
          <w:t>根据</w:t>
        </w:r>
      </w:ins>
      <w:ins w:id="19" w:author="白白1373946035" w:date="2018-08-03T11:44:26Z">
        <w:r>
          <w:rPr>
            <w:rFonts w:hint="eastAsia"/>
            <w:lang w:val="en-US" w:eastAsia="zh-CN"/>
          </w:rPr>
          <w:t>查询</w:t>
        </w:r>
      </w:ins>
      <w:ins w:id="20" w:author="白白1373946035" w:date="2018-08-03T11:44:28Z">
        <w:r>
          <w:rPr>
            <w:rFonts w:hint="eastAsia"/>
            <w:lang w:val="en-US" w:eastAsia="zh-CN"/>
          </w:rPr>
          <w:t>参数</w:t>
        </w:r>
      </w:ins>
      <w:ins w:id="21" w:author="白白1373946035" w:date="2018-08-03T11:44:48Z">
        <w:r>
          <w:rPr>
            <w:rFonts w:hint="eastAsia"/>
            <w:lang w:val="en-US" w:eastAsia="zh-CN"/>
          </w:rPr>
          <w:t>检索</w:t>
        </w:r>
      </w:ins>
      <w:ins w:id="22" w:author="白白1373946035" w:date="2018-08-03T11:44:49Z">
        <w:r>
          <w:rPr>
            <w:rFonts w:hint="eastAsia"/>
            <w:lang w:val="en-US" w:eastAsia="zh-CN"/>
          </w:rPr>
          <w:t>数据库</w:t>
        </w:r>
      </w:ins>
      <w:ins w:id="23" w:author="白白1373946035" w:date="2018-08-03T11:44:50Z">
        <w:r>
          <w:rPr>
            <w:rFonts w:hint="eastAsia"/>
            <w:lang w:val="en-US" w:eastAsia="zh-CN"/>
          </w:rPr>
          <w:t>中</w:t>
        </w:r>
      </w:ins>
      <w:ins w:id="24" w:author="白白1373946035" w:date="2018-08-03T11:44:51Z">
        <w:r>
          <w:rPr>
            <w:rFonts w:hint="eastAsia"/>
            <w:lang w:val="en-US" w:eastAsia="zh-CN"/>
          </w:rPr>
          <w:t>的</w:t>
        </w:r>
      </w:ins>
      <w:ins w:id="25" w:author="白白1373946035" w:date="2018-08-03T11:44:53Z">
        <w:r>
          <w:rPr>
            <w:rFonts w:hint="eastAsia"/>
            <w:lang w:val="en-US" w:eastAsia="zh-CN"/>
          </w:rPr>
          <w:t>发票</w:t>
        </w:r>
      </w:ins>
      <w:ins w:id="26" w:author="白白1373946035" w:date="2018-08-03T11:44:54Z">
        <w:r>
          <w:rPr>
            <w:rFonts w:hint="eastAsia"/>
            <w:lang w:val="en-US" w:eastAsia="zh-CN"/>
          </w:rPr>
          <w:t>数据</w:t>
        </w:r>
      </w:ins>
      <w:ins w:id="27" w:author="白白1373946035" w:date="2018-08-03T11:44:55Z">
        <w:r>
          <w:rPr>
            <w:rFonts w:hint="eastAsia"/>
            <w:lang w:val="en-US" w:eastAsia="zh-CN"/>
          </w:rPr>
          <w:t>。</w:t>
        </w:r>
      </w:ins>
    </w:p>
    <w:p>
      <w:pPr>
        <w:numPr>
          <w:ilvl w:val="0"/>
          <w:numId w:val="3"/>
        </w:numPr>
        <w:ind w:left="420" w:leftChars="0" w:hanging="420" w:firstLineChars="0"/>
        <w:rPr>
          <w:del w:id="28" w:author="白白1373946035" w:date="2018-08-03T11:44:59Z"/>
          <w:rFonts w:hint="eastAsia"/>
          <w:lang w:val="en-US" w:eastAsia="zh-CN"/>
        </w:rPr>
      </w:pPr>
      <w:ins w:id="29" w:author="白白1373946035" w:date="2018-08-03T11:45:09Z">
        <w:r>
          <w:rPr>
            <w:rFonts w:hint="eastAsia"/>
            <w:lang w:val="en-US" w:eastAsia="zh-CN"/>
          </w:rPr>
          <w:t>发票</w:t>
        </w:r>
      </w:ins>
      <w:ins w:id="30" w:author="白白1373946035" w:date="2018-08-03T11:45:10Z">
        <w:r>
          <w:rPr>
            <w:rFonts w:hint="eastAsia"/>
            <w:lang w:val="en-US" w:eastAsia="zh-CN"/>
          </w:rPr>
          <w:t>数据</w:t>
        </w:r>
      </w:ins>
      <w:ins w:id="31" w:author="白白1373946035" w:date="2018-08-03T11:45:12Z">
        <w:r>
          <w:rPr>
            <w:rFonts w:hint="eastAsia"/>
            <w:lang w:val="en-US" w:eastAsia="zh-CN"/>
          </w:rPr>
          <w:t>限制</w:t>
        </w:r>
      </w:ins>
      <w:ins w:id="32" w:author="白白1373946035" w:date="2018-08-03T11:45:14Z">
        <w:r>
          <w:rPr>
            <w:rFonts w:hint="eastAsia"/>
            <w:lang w:val="en-US" w:eastAsia="zh-CN"/>
          </w:rPr>
          <w:t>查询3</w:t>
        </w:r>
      </w:ins>
      <w:ins w:id="33" w:author="白白1373946035" w:date="2018-08-03T11:45:16Z">
        <w:r>
          <w:rPr>
            <w:rFonts w:hint="eastAsia"/>
            <w:lang w:val="en-US" w:eastAsia="zh-CN"/>
          </w:rPr>
          <w:t>个月</w:t>
        </w:r>
      </w:ins>
      <w:ins w:id="34" w:author="白白1373946035" w:date="2018-08-03T11:45:17Z">
        <w:r>
          <w:rPr>
            <w:rFonts w:hint="eastAsia"/>
            <w:lang w:val="en-US" w:eastAsia="zh-CN"/>
          </w:rPr>
          <w:t>内的</w:t>
        </w:r>
      </w:ins>
      <w:ins w:id="35" w:author="白白1373946035" w:date="2018-08-03T11:45:19Z">
        <w:r>
          <w:rPr>
            <w:rFonts w:hint="eastAsia"/>
            <w:lang w:val="en-US" w:eastAsia="zh-CN"/>
          </w:rPr>
          <w:t>数据，</w:t>
        </w:r>
      </w:ins>
      <w:ins w:id="36" w:author="白白1373946035" w:date="2018-08-03T11:45:23Z">
        <w:r>
          <w:rPr>
            <w:rFonts w:hint="eastAsia"/>
            <w:lang w:val="en-US" w:eastAsia="zh-CN"/>
          </w:rPr>
          <w:t>超过</w:t>
        </w:r>
      </w:ins>
      <w:ins w:id="37" w:author="白白1373946035" w:date="2018-08-03T11:45:25Z">
        <w:r>
          <w:rPr>
            <w:rFonts w:hint="eastAsia"/>
            <w:lang w:val="en-US" w:eastAsia="zh-CN"/>
          </w:rPr>
          <w:t>3</w:t>
        </w:r>
      </w:ins>
      <w:ins w:id="38" w:author="白白1373946035" w:date="2018-08-03T11:45:26Z">
        <w:r>
          <w:rPr>
            <w:rFonts w:hint="eastAsia"/>
            <w:lang w:val="en-US" w:eastAsia="zh-CN"/>
          </w:rPr>
          <w:t>个月</w:t>
        </w:r>
      </w:ins>
    </w:p>
    <w:p>
      <w:pPr>
        <w:numPr>
          <w:ilvl w:val="0"/>
          <w:numId w:val="3"/>
        </w:numPr>
        <w:ind w:left="420" w:leftChars="0" w:hanging="420" w:firstLineChars="0"/>
        <w:rPr>
          <w:rFonts w:hint="eastAsia"/>
          <w:lang w:val="en-US" w:eastAsia="zh-CN"/>
        </w:rPr>
      </w:pPr>
      <w:del w:id="39" w:author="白白1373946035" w:date="2018-08-03T11:44:58Z">
        <w:r>
          <w:rPr>
            <w:rFonts w:hint="eastAsia"/>
            <w:lang w:val="en-US" w:eastAsia="zh-CN"/>
          </w:rPr>
          <w:delText>丁丁系统根据单据信息推送给指定的用户查看。</w:delText>
        </w:r>
      </w:del>
      <w:ins w:id="40" w:author="白白1373946035" w:date="2018-08-03T11:45:32Z">
        <w:r>
          <w:rPr>
            <w:rFonts w:hint="eastAsia"/>
            <w:lang w:val="en-US" w:eastAsia="zh-CN"/>
          </w:rPr>
          <w:t>的查询</w:t>
        </w:r>
      </w:ins>
      <w:ins w:id="41" w:author="白白1373946035" w:date="2018-08-03T11:45:34Z">
        <w:r>
          <w:rPr>
            <w:rFonts w:hint="eastAsia"/>
            <w:lang w:val="en-US" w:eastAsia="zh-CN"/>
          </w:rPr>
          <w:t>条件，</w:t>
        </w:r>
      </w:ins>
      <w:ins w:id="42" w:author="白白1373946035" w:date="2018-08-03T11:45:35Z">
        <w:r>
          <w:rPr>
            <w:rFonts w:hint="eastAsia"/>
            <w:lang w:val="en-US" w:eastAsia="zh-CN"/>
          </w:rPr>
          <w:t>系统</w:t>
        </w:r>
      </w:ins>
      <w:ins w:id="43" w:author="白白1373946035" w:date="2018-08-03T11:45:38Z">
        <w:r>
          <w:rPr>
            <w:rFonts w:hint="eastAsia"/>
            <w:lang w:val="en-US" w:eastAsia="zh-CN"/>
          </w:rPr>
          <w:t>不</w:t>
        </w:r>
      </w:ins>
      <w:ins w:id="44" w:author="白白1373946035" w:date="2018-08-03T11:45:40Z">
        <w:r>
          <w:rPr>
            <w:rFonts w:hint="eastAsia"/>
            <w:lang w:val="en-US" w:eastAsia="zh-CN"/>
          </w:rPr>
          <w:t>返回</w:t>
        </w:r>
      </w:ins>
      <w:ins w:id="45" w:author="白白1373946035" w:date="2018-08-03T11:45:41Z">
        <w:r>
          <w:rPr>
            <w:rFonts w:hint="eastAsia"/>
            <w:lang w:val="en-US" w:eastAsia="zh-CN"/>
          </w:rPr>
          <w:t>数据。</w:t>
        </w:r>
      </w:ins>
    </w:p>
    <w:p>
      <w:pPr>
        <w:pStyle w:val="2"/>
        <w:spacing w:line="360" w:lineRule="auto"/>
        <w:jc w:val="left"/>
        <w:rPr>
          <w:rFonts w:hint="eastAsia"/>
          <w:lang w:val="en-US"/>
        </w:rPr>
      </w:pPr>
      <w:bookmarkStart w:id="23" w:name="_Toc10787"/>
      <w:bookmarkStart w:id="24" w:name="_Toc32198"/>
      <w:r>
        <w:rPr>
          <w:rFonts w:hint="eastAsia"/>
          <w:lang w:val="en-US" w:eastAsia="zh-CN"/>
        </w:rPr>
        <w:t>接口规范说明</w:t>
      </w:r>
      <w:bookmarkEnd w:id="23"/>
      <w:bookmarkEnd w:id="24"/>
    </w:p>
    <w:p>
      <w:pPr>
        <w:pStyle w:val="3"/>
        <w:rPr>
          <w:rFonts w:hint="eastAsia"/>
          <w:lang w:val="en-US"/>
        </w:rPr>
      </w:pPr>
      <w:bookmarkStart w:id="25" w:name="_Toc8352"/>
      <w:bookmarkStart w:id="26" w:name="_Toc22186"/>
      <w:r>
        <w:rPr>
          <w:rFonts w:hint="eastAsia"/>
          <w:lang w:val="en-US" w:eastAsia="zh-CN"/>
        </w:rPr>
        <w:t>接入前的准备</w:t>
      </w:r>
      <w:bookmarkEnd w:id="25"/>
      <w:bookmarkEnd w:id="26"/>
    </w:p>
    <w:p>
      <w:pPr>
        <w:rPr>
          <w:rFonts w:hint="eastAsia"/>
          <w:lang w:val="en-US" w:eastAsia="zh-CN"/>
        </w:rPr>
      </w:pPr>
      <w:r>
        <w:rPr>
          <w:rFonts w:hint="eastAsia"/>
          <w:lang w:val="en-US" w:eastAsia="zh-CN"/>
        </w:rPr>
        <w:t>双方系统接入前需要约定好一致的交互编码，目前需要约定的内容为：</w:t>
      </w:r>
    </w:p>
    <w:p>
      <w:pPr>
        <w:rPr>
          <w:rFonts w:hint="eastAsia"/>
          <w:color w:val="FF0000"/>
          <w:lang w:val="en-US" w:eastAsia="zh-CN"/>
        </w:rPr>
      </w:pPr>
      <w:r>
        <w:rPr>
          <w:rFonts w:hint="eastAsia"/>
          <w:color w:val="FF0000"/>
          <w:lang w:val="en-US" w:eastAsia="zh-CN"/>
        </w:rPr>
        <w:t>entid，企业编码，用来标记数据属于那个企业或客户的。</w:t>
      </w:r>
    </w:p>
    <w:p>
      <w:pPr>
        <w:rPr>
          <w:rFonts w:hint="eastAsia"/>
          <w:color w:val="FF0000"/>
          <w:lang w:val="en-US" w:eastAsia="zh-CN"/>
        </w:rPr>
      </w:pPr>
      <w:r>
        <w:rPr>
          <w:rFonts w:hint="eastAsia"/>
          <w:color w:val="FF0000"/>
          <w:lang w:val="en-US" w:eastAsia="zh-CN"/>
        </w:rPr>
        <w:t>checkword，密匙，用来对报文内容进行验证时用到。</w:t>
      </w:r>
    </w:p>
    <w:p>
      <w:pPr>
        <w:rPr>
          <w:rFonts w:hint="eastAsia"/>
          <w:color w:val="FF0000"/>
          <w:lang w:val="en-US" w:eastAsia="zh-CN"/>
        </w:rPr>
      </w:pPr>
      <w:r>
        <w:rPr>
          <w:rFonts w:hint="eastAsia"/>
          <w:color w:val="FF0000"/>
          <w:lang w:val="en-US" w:eastAsia="zh-CN"/>
        </w:rPr>
        <w:t>上述两个参数请设置为可配置变量，测试环境和正式环境可能不一样。</w:t>
      </w:r>
    </w:p>
    <w:p>
      <w:pPr>
        <w:pStyle w:val="3"/>
        <w:rPr>
          <w:rFonts w:hint="eastAsia"/>
          <w:lang w:val="en-US"/>
        </w:rPr>
      </w:pPr>
      <w:bookmarkStart w:id="27" w:name="_Toc12624"/>
      <w:bookmarkStart w:id="28" w:name="_Toc22188"/>
      <w:r>
        <w:rPr>
          <w:rFonts w:hint="eastAsia"/>
          <w:lang w:val="en-US" w:eastAsia="zh-CN"/>
        </w:rPr>
        <w:t>报文格式及报文编码</w:t>
      </w:r>
      <w:bookmarkEnd w:id="27"/>
      <w:bookmarkEnd w:id="28"/>
    </w:p>
    <w:p>
      <w:pPr>
        <w:rPr>
          <w:rFonts w:hint="eastAsia"/>
          <w:lang w:val="en-US" w:eastAsia="zh-CN"/>
        </w:rPr>
      </w:pPr>
      <w:r>
        <w:rPr>
          <w:rFonts w:hint="eastAsia"/>
          <w:lang w:val="en-US" w:eastAsia="zh-CN"/>
        </w:rPr>
        <w:t>数据报文采用JSON格式。</w:t>
      </w:r>
    </w:p>
    <w:p>
      <w:pPr>
        <w:rPr>
          <w:rFonts w:hint="eastAsia"/>
          <w:lang w:val="en-US"/>
        </w:rPr>
      </w:pPr>
      <w:r>
        <w:rPr>
          <w:rFonts w:hint="eastAsia"/>
          <w:lang w:val="en-US" w:eastAsia="zh-CN"/>
        </w:rPr>
        <w:t>内容统一使用UTF-8编码。</w:t>
      </w:r>
    </w:p>
    <w:p>
      <w:pPr>
        <w:pStyle w:val="3"/>
        <w:rPr>
          <w:rFonts w:hint="eastAsia"/>
          <w:lang w:val="en-US"/>
        </w:rPr>
      </w:pPr>
      <w:bookmarkStart w:id="29" w:name="_Toc18423"/>
      <w:bookmarkStart w:id="30" w:name="_Toc12938"/>
      <w:r>
        <w:rPr>
          <w:rFonts w:hint="eastAsia"/>
          <w:lang w:val="en-US" w:eastAsia="zh-CN"/>
        </w:rPr>
        <w:t>通讯协议</w:t>
      </w:r>
      <w:bookmarkEnd w:id="29"/>
      <w:bookmarkEnd w:id="30"/>
    </w:p>
    <w:p>
      <w:pPr>
        <w:rPr>
          <w:rFonts w:hint="eastAsia"/>
          <w:lang w:val="en-US" w:eastAsia="zh-CN"/>
        </w:rPr>
      </w:pPr>
      <w:r>
        <w:rPr>
          <w:rFonts w:hint="eastAsia"/>
          <w:lang w:val="en-US" w:eastAsia="zh-CN"/>
        </w:rPr>
        <w:t>使用HTTP(S)/POST 方式提交数据</w:t>
      </w:r>
    </w:p>
    <w:p>
      <w:pPr>
        <w:pStyle w:val="3"/>
        <w:rPr>
          <w:rFonts w:hint="eastAsia"/>
          <w:lang w:val="en-US" w:eastAsia="zh-CN"/>
        </w:rPr>
      </w:pPr>
      <w:bookmarkStart w:id="31" w:name="_Toc31302"/>
      <w:bookmarkStart w:id="32" w:name="_Toc22383"/>
      <w:r>
        <w:rPr>
          <w:rFonts w:hint="eastAsia"/>
          <w:lang w:val="en-US" w:eastAsia="zh-CN"/>
        </w:rPr>
        <w:t>调用方和服务方约定</w:t>
      </w:r>
      <w:bookmarkEnd w:id="31"/>
      <w:bookmarkEnd w:id="32"/>
    </w:p>
    <w:p>
      <w:pPr>
        <w:rPr>
          <w:rFonts w:hint="eastAsia"/>
          <w:lang w:val="en-US" w:eastAsia="zh-CN"/>
        </w:rPr>
      </w:pPr>
      <w:r>
        <w:rPr>
          <w:rFonts w:hint="eastAsia"/>
          <w:lang w:val="en-US" w:eastAsia="zh-CN"/>
        </w:rPr>
        <w:t>提交数据请求方称为调用方。</w:t>
      </w:r>
    </w:p>
    <w:p>
      <w:pPr>
        <w:rPr>
          <w:rFonts w:hint="eastAsia"/>
          <w:lang w:val="en-US" w:eastAsia="zh-CN"/>
        </w:rPr>
      </w:pPr>
    </w:p>
    <w:p>
      <w:pPr>
        <w:rPr>
          <w:rFonts w:hint="eastAsia"/>
          <w:lang w:val="en-US" w:eastAsia="zh-CN"/>
        </w:rPr>
      </w:pPr>
      <w:r>
        <w:rPr>
          <w:rFonts w:hint="eastAsia"/>
          <w:lang w:val="en-US" w:eastAsia="zh-CN"/>
        </w:rPr>
        <w:t>接收请求并返回请求结果方成为服务方。服务方访问地址需要是固定的IP或域名。</w:t>
      </w:r>
    </w:p>
    <w:p>
      <w:pPr>
        <w:pStyle w:val="3"/>
        <w:rPr>
          <w:rFonts w:hint="eastAsia"/>
          <w:lang w:val="en-US" w:eastAsia="zh-CN"/>
        </w:rPr>
      </w:pPr>
      <w:bookmarkStart w:id="33" w:name="_Toc20286"/>
      <w:bookmarkStart w:id="34" w:name="_Toc6833"/>
      <w:r>
        <w:rPr>
          <w:rFonts w:hint="eastAsia"/>
          <w:lang w:val="en-US" w:eastAsia="zh-CN"/>
        </w:rPr>
        <w:t>接收及发送报文规范</w:t>
      </w:r>
      <w:bookmarkEnd w:id="33"/>
      <w:bookmarkEnd w:id="34"/>
    </w:p>
    <w:p>
      <w:pPr>
        <w:rPr>
          <w:rFonts w:hint="eastAsia"/>
          <w:lang w:val="en-US" w:eastAsia="zh-CN"/>
        </w:rPr>
      </w:pPr>
      <w:r>
        <w:rPr>
          <w:rFonts w:hint="eastAsia"/>
          <w:lang w:val="en-US" w:eastAsia="zh-CN"/>
        </w:rPr>
        <w:t>请求报文统一采用HTTP.POST方式提交请求。</w:t>
      </w:r>
    </w:p>
    <w:p>
      <w:pPr>
        <w:rPr>
          <w:rFonts w:hint="eastAsia"/>
          <w:lang w:val="en-US" w:eastAsia="zh-CN"/>
        </w:rPr>
      </w:pPr>
      <w:r>
        <w:rPr>
          <w:rFonts w:hint="eastAsia"/>
          <w:lang w:val="en-US" w:eastAsia="zh-CN"/>
        </w:rPr>
        <w:t>Content-Type为 application/x-www-form-urlencoded</w:t>
      </w:r>
    </w:p>
    <w:p>
      <w:pPr>
        <w:rPr>
          <w:rFonts w:hint="eastAsia"/>
          <w:lang w:val="en-US" w:eastAsia="zh-CN"/>
        </w:rPr>
      </w:pPr>
      <w:r>
        <w:rPr>
          <w:rFonts w:hint="eastAsia"/>
          <w:lang w:val="en-US" w:eastAsia="zh-CN"/>
        </w:rPr>
        <w:t>请求需包含以下字段</w:t>
      </w:r>
    </w:p>
    <w:tbl>
      <w:tblPr>
        <w:tblStyle w:val="11"/>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3"/>
        <w:gridCol w:w="2693"/>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693" w:type="dxa"/>
            <w:tcBorders>
              <w:top w:val="single" w:color="FFFFFF" w:sz="8" w:space="0"/>
              <w:left w:val="single" w:color="FFFFFF" w:sz="8" w:space="0"/>
              <w:bottom w:val="single" w:color="FFFFFF" w:sz="8" w:space="0"/>
              <w:right w:val="single" w:color="FFFFFF" w:sz="8" w:space="0"/>
            </w:tcBorders>
            <w:shd w:val="clear" w:color="auto" w:fill="4F81BD"/>
          </w:tcPr>
          <w:p>
            <w:pPr>
              <w:rPr>
                <w:rFonts w:hint="eastAsia" w:eastAsia="宋体"/>
                <w:b/>
                <w:bCs/>
                <w:color w:val="FFFFFF"/>
                <w:vertAlign w:val="baseline"/>
                <w:lang w:val="en-US" w:eastAsia="zh-CN"/>
              </w:rPr>
            </w:pPr>
            <w:r>
              <w:rPr>
                <w:rFonts w:hint="eastAsia"/>
                <w:b/>
                <w:bCs/>
                <w:color w:val="FFFFFF"/>
                <w:vertAlign w:val="baseline"/>
                <w:lang w:val="en-US" w:eastAsia="zh-CN"/>
              </w:rPr>
              <w:t>字段</w:t>
            </w:r>
          </w:p>
        </w:tc>
        <w:tc>
          <w:tcPr>
            <w:tcW w:w="2693" w:type="dxa"/>
            <w:tcBorders>
              <w:top w:val="single" w:color="FFFFFF" w:sz="8" w:space="0"/>
              <w:left w:val="single" w:color="FFFFFF" w:sz="8" w:space="0"/>
              <w:bottom w:val="single" w:color="FFFFFF" w:sz="8" w:space="0"/>
              <w:right w:val="single" w:color="FFFFFF" w:sz="8" w:space="0"/>
            </w:tcBorders>
            <w:shd w:val="clear" w:color="auto" w:fill="4F81BD"/>
          </w:tcPr>
          <w:p>
            <w:pPr>
              <w:rPr>
                <w:rFonts w:hint="eastAsia" w:eastAsia="宋体"/>
                <w:b/>
                <w:bCs/>
                <w:color w:val="FFFFFF"/>
                <w:vertAlign w:val="baseline"/>
                <w:lang w:val="en-US" w:eastAsia="zh-CN"/>
              </w:rPr>
            </w:pPr>
            <w:r>
              <w:rPr>
                <w:rFonts w:hint="eastAsia"/>
                <w:b/>
                <w:bCs/>
                <w:color w:val="FFFFFF"/>
                <w:vertAlign w:val="baseline"/>
                <w:lang w:val="en-US" w:eastAsia="zh-CN"/>
              </w:rPr>
              <w:t>名称</w:t>
            </w:r>
          </w:p>
        </w:tc>
        <w:tc>
          <w:tcPr>
            <w:tcW w:w="2694" w:type="dxa"/>
            <w:tcBorders>
              <w:top w:val="single" w:color="FFFFFF" w:sz="8" w:space="0"/>
              <w:left w:val="single" w:color="FFFFFF" w:sz="8" w:space="0"/>
              <w:bottom w:val="single" w:color="FFFFFF" w:sz="8" w:space="0"/>
              <w:right w:val="single" w:color="FFFFFF" w:sz="8" w:space="0"/>
            </w:tcBorders>
            <w:shd w:val="clear" w:color="auto" w:fill="4F81BD"/>
          </w:tcPr>
          <w:p>
            <w:pPr>
              <w:rPr>
                <w:rFonts w:hint="eastAsia" w:eastAsia="宋体"/>
                <w:b/>
                <w:bCs/>
                <w:color w:val="FFFFFF"/>
                <w:vertAlign w:val="baseline"/>
                <w:lang w:val="en-US" w:eastAsia="zh-CN"/>
              </w:rPr>
            </w:pPr>
            <w:r>
              <w:rPr>
                <w:rFonts w:hint="eastAsia"/>
                <w:b/>
                <w:bCs/>
                <w:color w:va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693" w:type="dxa"/>
          </w:tcPr>
          <w:p>
            <w:pPr>
              <w:rPr>
                <w:rFonts w:hint="eastAsia" w:eastAsia="宋体"/>
                <w:vertAlign w:val="baseline"/>
                <w:lang w:val="en-US" w:eastAsia="zh-CN"/>
              </w:rPr>
            </w:pPr>
            <w:r>
              <w:rPr>
                <w:rFonts w:hint="eastAsia"/>
                <w:vertAlign w:val="baseline"/>
                <w:lang w:val="en-US" w:eastAsia="zh-CN"/>
              </w:rPr>
              <w:t>entid</w:t>
            </w:r>
          </w:p>
        </w:tc>
        <w:tc>
          <w:tcPr>
            <w:tcW w:w="2693" w:type="dxa"/>
          </w:tcPr>
          <w:p>
            <w:pPr>
              <w:rPr>
                <w:rFonts w:hint="eastAsia" w:eastAsia="宋体"/>
                <w:vertAlign w:val="baseline"/>
                <w:lang w:val="en-US" w:eastAsia="zh-CN"/>
              </w:rPr>
            </w:pPr>
            <w:r>
              <w:rPr>
                <w:rFonts w:hint="eastAsia"/>
                <w:vertAlign w:val="baseline"/>
                <w:lang w:val="en-US" w:eastAsia="zh-CN"/>
              </w:rPr>
              <w:t>企业编码</w:t>
            </w:r>
          </w:p>
        </w:tc>
        <w:tc>
          <w:tcPr>
            <w:tcW w:w="2694" w:type="dxa"/>
          </w:tcPr>
          <w:p>
            <w:pPr>
              <w:rPr>
                <w:rFonts w:hint="eastAsia" w:eastAsia="宋体"/>
                <w:vertAlign w:val="baseline"/>
                <w:lang w:val="en-US" w:eastAsia="zh-CN"/>
              </w:rPr>
            </w:pPr>
            <w:r>
              <w:rPr>
                <w:rFonts w:hint="eastAsia"/>
                <w:vertAlign w:val="baseline"/>
                <w:lang w:val="en-US" w:eastAsia="zh-CN"/>
              </w:rPr>
              <w:t>接入前双方约定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693" w:type="dxa"/>
          </w:tcPr>
          <w:p>
            <w:pPr>
              <w:rPr>
                <w:rFonts w:hint="eastAsia"/>
                <w:vertAlign w:val="baseline"/>
                <w:lang w:val="en-US" w:eastAsia="zh-CN"/>
              </w:rPr>
            </w:pPr>
            <w:r>
              <w:rPr>
                <w:rFonts w:hint="eastAsia"/>
                <w:vertAlign w:val="baseline"/>
                <w:lang w:val="en-US" w:eastAsia="zh-CN"/>
              </w:rPr>
              <w:t>data</w:t>
            </w:r>
          </w:p>
        </w:tc>
        <w:tc>
          <w:tcPr>
            <w:tcW w:w="2693" w:type="dxa"/>
          </w:tcPr>
          <w:p>
            <w:pPr>
              <w:rPr>
                <w:rFonts w:hint="eastAsia"/>
                <w:vertAlign w:val="baseline"/>
                <w:lang w:val="en-US" w:eastAsia="zh-CN"/>
              </w:rPr>
            </w:pPr>
            <w:r>
              <w:rPr>
                <w:rFonts w:hint="eastAsia"/>
                <w:vertAlign w:val="baseline"/>
                <w:lang w:val="en-US" w:eastAsia="zh-CN"/>
              </w:rPr>
              <w:t>业务数据，JSON格式字符串</w:t>
            </w:r>
            <w:r>
              <w:rPr>
                <w:rFonts w:hint="eastAsia"/>
                <w:b/>
                <w:bCs/>
                <w:color w:val="FF0000"/>
                <w:vertAlign w:val="baseline"/>
                <w:lang w:val="en-US" w:eastAsia="zh-CN"/>
              </w:rPr>
              <w:t>base64编码</w:t>
            </w:r>
          </w:p>
        </w:tc>
        <w:tc>
          <w:tcPr>
            <w:tcW w:w="2694" w:type="dxa"/>
          </w:tcPr>
          <w:p>
            <w:pPr>
              <w:rPr>
                <w:rFonts w:hint="eastAsia"/>
                <w:vertAlign w:val="baseline"/>
                <w:lang w:val="en-US" w:eastAsia="zh-CN"/>
              </w:rPr>
            </w:pPr>
            <w:r>
              <w:rPr>
                <w:rFonts w:hint="eastAsia"/>
                <w:vertAlign w:val="baseline"/>
                <w:lang w:val="en-US" w:eastAsia="zh-CN"/>
              </w:rPr>
              <w:t>具体各接口内容不同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693" w:type="dxa"/>
          </w:tcPr>
          <w:p>
            <w:pPr>
              <w:rPr>
                <w:rFonts w:hint="eastAsia"/>
                <w:vertAlign w:val="baseline"/>
                <w:lang w:val="en-US" w:eastAsia="zh-CN"/>
              </w:rPr>
            </w:pPr>
            <w:r>
              <w:rPr>
                <w:rFonts w:hint="eastAsia"/>
                <w:vertAlign w:val="baseline"/>
                <w:lang w:val="en-US" w:eastAsia="zh-CN"/>
              </w:rPr>
              <w:t>sign</w:t>
            </w:r>
          </w:p>
        </w:tc>
        <w:tc>
          <w:tcPr>
            <w:tcW w:w="2693" w:type="dxa"/>
          </w:tcPr>
          <w:p>
            <w:pPr>
              <w:rPr>
                <w:rFonts w:hint="eastAsia"/>
                <w:vertAlign w:val="baseline"/>
                <w:lang w:val="en-US" w:eastAsia="zh-CN"/>
              </w:rPr>
            </w:pPr>
            <w:r>
              <w:rPr>
                <w:rFonts w:hint="eastAsia"/>
                <w:vertAlign w:val="baseline"/>
                <w:lang w:val="en-US" w:eastAsia="zh-CN"/>
              </w:rPr>
              <w:t>业务数据校验码</w:t>
            </w:r>
          </w:p>
        </w:tc>
        <w:tc>
          <w:tcPr>
            <w:tcW w:w="2694" w:type="dxa"/>
          </w:tcPr>
          <w:p>
            <w:pPr>
              <w:rPr>
                <w:rFonts w:hint="eastAsia"/>
                <w:vertAlign w:val="baseline"/>
                <w:lang w:val="en-US" w:eastAsia="zh-CN"/>
              </w:rPr>
            </w:pPr>
            <w:r>
              <w:rPr>
                <w:rFonts w:hint="eastAsia"/>
                <w:vertAlign w:val="baseline"/>
                <w:lang w:val="en-US" w:eastAsia="zh-CN"/>
              </w:rPr>
              <w:t>具体查看3.6</w:t>
            </w:r>
          </w:p>
        </w:tc>
      </w:tr>
    </w:tbl>
    <w:p>
      <w:pPr>
        <w:rPr>
          <w:rFonts w:hint="eastAsia"/>
          <w:lang w:val="en-US" w:eastAsia="zh-CN"/>
        </w:rPr>
      </w:pPr>
      <w:r>
        <w:rPr>
          <w:rFonts w:hint="eastAsia"/>
          <w:lang w:val="en-US" w:eastAsia="zh-CN"/>
        </w:rPr>
        <w:t>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POST /e-invoice-pro/openapi/recv/sell HTTP/1.1</w:t>
            </w:r>
          </w:p>
          <w:p>
            <w:pPr>
              <w:rPr>
                <w:rFonts w:hint="eastAsia"/>
                <w:vertAlign w:val="baseline"/>
                <w:lang w:val="en-US" w:eastAsia="zh-CN"/>
              </w:rPr>
            </w:pPr>
            <w:r>
              <w:rPr>
                <w:rFonts w:hint="eastAsia"/>
                <w:vertAlign w:val="baseline"/>
                <w:lang w:val="en-US" w:eastAsia="zh-CN"/>
              </w:rPr>
              <w:t>Host: 127.0.0.1:8081</w:t>
            </w:r>
          </w:p>
          <w:p>
            <w:pPr>
              <w:rPr>
                <w:rFonts w:hint="eastAsia"/>
                <w:vertAlign w:val="baseline"/>
                <w:lang w:val="en-US" w:eastAsia="zh-CN"/>
              </w:rPr>
            </w:pPr>
            <w:r>
              <w:rPr>
                <w:rFonts w:hint="eastAsia"/>
                <w:vertAlign w:val="baseline"/>
                <w:lang w:val="en-US" w:eastAsia="zh-CN"/>
              </w:rPr>
              <w:t>Cache-Control: no-cache</w:t>
            </w:r>
          </w:p>
          <w:p>
            <w:pPr>
              <w:rPr>
                <w:rFonts w:hint="eastAsia"/>
                <w:vertAlign w:val="baseline"/>
                <w:lang w:val="en-US" w:eastAsia="zh-CN"/>
              </w:rPr>
            </w:pPr>
            <w:r>
              <w:rPr>
                <w:rFonts w:hint="eastAsia"/>
                <w:vertAlign w:val="baseline"/>
                <w:lang w:val="en-US" w:eastAsia="zh-CN"/>
              </w:rPr>
              <w:t>Content-Type: application/x-www-form-urlencoded</w:t>
            </w:r>
          </w:p>
          <w:p>
            <w:pPr>
              <w:rPr>
                <w:rFonts w:hint="eastAsia"/>
                <w:vertAlign w:val="baseline"/>
                <w:lang w:val="en-US" w:eastAsia="zh-CN"/>
              </w:rPr>
            </w:pPr>
          </w:p>
          <w:p>
            <w:pPr>
              <w:rPr>
                <w:rFonts w:hint="eastAsia"/>
                <w:vertAlign w:val="baseline"/>
                <w:lang w:val="en-US" w:eastAsia="zh-CN"/>
              </w:rPr>
            </w:pPr>
            <w:r>
              <w:rPr>
                <w:rFonts w:hint="eastAsia"/>
                <w:b/>
                <w:bCs/>
                <w:color w:val="FF0000"/>
                <w:vertAlign w:val="baseline"/>
                <w:lang w:val="en-US" w:eastAsia="zh-CN"/>
              </w:rPr>
              <w:t>entid</w:t>
            </w:r>
            <w:r>
              <w:rPr>
                <w:rFonts w:hint="eastAsia"/>
                <w:vertAlign w:val="baseline"/>
                <w:lang w:val="en-US" w:eastAsia="zh-CN"/>
              </w:rPr>
              <w:t>=001&amp;</w:t>
            </w:r>
            <w:r>
              <w:rPr>
                <w:rFonts w:hint="eastAsia"/>
                <w:color w:val="FF0000"/>
                <w:vertAlign w:val="baseline"/>
                <w:lang w:val="en-US" w:eastAsia="zh-CN"/>
              </w:rPr>
              <w:t>data</w:t>
            </w:r>
            <w:r>
              <w:rPr>
                <w:rFonts w:hint="eastAsia"/>
                <w:vertAlign w:val="baseline"/>
                <w:lang w:val="en-US" w:eastAsia="zh-CN"/>
              </w:rPr>
              <w:t>=e0pTT07moLzlvI/kuJrliqHmlbDmja59&amp;</w:t>
            </w:r>
            <w:r>
              <w:rPr>
                <w:rFonts w:hint="eastAsia"/>
                <w:color w:val="FF0000"/>
                <w:vertAlign w:val="baseline"/>
                <w:lang w:val="en-US" w:eastAsia="zh-CN"/>
              </w:rPr>
              <w:t>sign</w:t>
            </w:r>
            <w:r>
              <w:rPr>
                <w:rFonts w:hint="eastAsia"/>
                <w:vertAlign w:val="baseline"/>
                <w:lang w:val="en-US" w:eastAsia="zh-CN"/>
              </w:rPr>
              <w:t>=MTAxMEYwRTA2RTZDRERBQkM3NjAwODVGRDA1OTY2MjA=</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响应报文为JSON格式（无sign验证），需包含以下字段</w:t>
      </w:r>
    </w:p>
    <w:tbl>
      <w:tblPr>
        <w:tblStyle w:val="11"/>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3"/>
        <w:gridCol w:w="2693"/>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693" w:type="dxa"/>
            <w:tcBorders>
              <w:top w:val="single" w:color="FFFFFF" w:sz="8" w:space="0"/>
              <w:left w:val="single" w:color="FFFFFF" w:sz="8" w:space="0"/>
              <w:bottom w:val="single" w:color="FFFFFF" w:sz="8" w:space="0"/>
              <w:right w:val="single" w:color="FFFFFF" w:sz="8" w:space="0"/>
            </w:tcBorders>
            <w:shd w:val="clear" w:color="auto" w:fill="4F81BD"/>
          </w:tcPr>
          <w:p>
            <w:pPr>
              <w:rPr>
                <w:rFonts w:hint="eastAsia" w:eastAsia="宋体"/>
                <w:b/>
                <w:bCs/>
                <w:color w:val="FFFFFF"/>
                <w:vertAlign w:val="baseline"/>
                <w:lang w:val="en-US" w:eastAsia="zh-CN"/>
              </w:rPr>
            </w:pPr>
            <w:r>
              <w:rPr>
                <w:rFonts w:hint="eastAsia"/>
                <w:b/>
                <w:bCs/>
                <w:color w:val="FFFFFF"/>
                <w:vertAlign w:val="baseline"/>
                <w:lang w:val="en-US" w:eastAsia="zh-CN"/>
              </w:rPr>
              <w:t>字段</w:t>
            </w:r>
          </w:p>
        </w:tc>
        <w:tc>
          <w:tcPr>
            <w:tcW w:w="2693" w:type="dxa"/>
            <w:tcBorders>
              <w:top w:val="single" w:color="FFFFFF" w:sz="8" w:space="0"/>
              <w:left w:val="single" w:color="FFFFFF" w:sz="8" w:space="0"/>
              <w:bottom w:val="single" w:color="FFFFFF" w:sz="8" w:space="0"/>
              <w:right w:val="single" w:color="FFFFFF" w:sz="8" w:space="0"/>
            </w:tcBorders>
            <w:shd w:val="clear" w:color="auto" w:fill="4F81BD"/>
          </w:tcPr>
          <w:p>
            <w:pPr>
              <w:rPr>
                <w:rFonts w:hint="eastAsia" w:eastAsia="宋体"/>
                <w:b/>
                <w:bCs/>
                <w:color w:val="FFFFFF"/>
                <w:vertAlign w:val="baseline"/>
                <w:lang w:val="en-US" w:eastAsia="zh-CN"/>
              </w:rPr>
            </w:pPr>
            <w:r>
              <w:rPr>
                <w:rFonts w:hint="eastAsia"/>
                <w:b/>
                <w:bCs/>
                <w:color w:val="FFFFFF"/>
                <w:vertAlign w:val="baseline"/>
                <w:lang w:val="en-US" w:eastAsia="zh-CN"/>
              </w:rPr>
              <w:t>名称</w:t>
            </w:r>
          </w:p>
        </w:tc>
        <w:tc>
          <w:tcPr>
            <w:tcW w:w="2694" w:type="dxa"/>
            <w:tcBorders>
              <w:top w:val="single" w:color="FFFFFF" w:sz="8" w:space="0"/>
              <w:left w:val="single" w:color="FFFFFF" w:sz="8" w:space="0"/>
              <w:bottom w:val="single" w:color="FFFFFF" w:sz="8" w:space="0"/>
              <w:right w:val="single" w:color="FFFFFF" w:sz="8" w:space="0"/>
            </w:tcBorders>
            <w:shd w:val="clear" w:color="auto" w:fill="4F81BD"/>
          </w:tcPr>
          <w:p>
            <w:pPr>
              <w:rPr>
                <w:rFonts w:hint="eastAsia" w:eastAsia="宋体"/>
                <w:b/>
                <w:bCs/>
                <w:color w:val="FFFFFF"/>
                <w:vertAlign w:val="baseline"/>
                <w:lang w:val="en-US" w:eastAsia="zh-CN"/>
              </w:rPr>
            </w:pPr>
            <w:r>
              <w:rPr>
                <w:rFonts w:hint="eastAsia"/>
                <w:b/>
                <w:bCs/>
                <w:color w:va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693" w:type="dxa"/>
          </w:tcPr>
          <w:p>
            <w:pPr>
              <w:rPr>
                <w:rFonts w:hint="eastAsia" w:eastAsia="宋体"/>
                <w:vertAlign w:val="baseline"/>
                <w:lang w:val="en-US" w:eastAsia="zh-CN"/>
              </w:rPr>
            </w:pPr>
            <w:r>
              <w:rPr>
                <w:rFonts w:hint="eastAsia"/>
                <w:vertAlign w:val="baseline"/>
                <w:lang w:val="en-US" w:eastAsia="zh-CN"/>
              </w:rPr>
              <w:t>code</w:t>
            </w:r>
          </w:p>
        </w:tc>
        <w:tc>
          <w:tcPr>
            <w:tcW w:w="2693" w:type="dxa"/>
          </w:tcPr>
          <w:p>
            <w:pPr>
              <w:rPr>
                <w:rFonts w:hint="eastAsia" w:eastAsia="宋体"/>
                <w:vertAlign w:val="baseline"/>
                <w:lang w:val="en-US" w:eastAsia="zh-CN"/>
              </w:rPr>
            </w:pPr>
            <w:r>
              <w:rPr>
                <w:rFonts w:hint="eastAsia" w:eastAsia="宋体"/>
                <w:vertAlign w:val="baseline"/>
                <w:lang w:val="en-US" w:eastAsia="zh-CN"/>
              </w:rPr>
              <w:t>状态码，</w:t>
            </w:r>
          </w:p>
        </w:tc>
        <w:tc>
          <w:tcPr>
            <w:tcW w:w="2694" w:type="dxa"/>
          </w:tcPr>
          <w:p>
            <w:pPr>
              <w:rPr>
                <w:rFonts w:hint="eastAsia" w:eastAsia="宋体"/>
                <w:vertAlign w:val="baseline"/>
                <w:lang w:val="en-US" w:eastAsia="zh-CN"/>
              </w:rPr>
            </w:pPr>
            <w:r>
              <w:rPr>
                <w:rFonts w:hint="eastAsia" w:eastAsia="宋体"/>
                <w:vertAlign w:val="baseline"/>
                <w:lang w:val="en-US" w:eastAsia="zh-CN"/>
              </w:rPr>
              <w:t>0为正常，其它异常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693" w:type="dxa"/>
          </w:tcPr>
          <w:p>
            <w:pPr>
              <w:rPr>
                <w:rFonts w:hint="eastAsia"/>
                <w:vertAlign w:val="baseline"/>
                <w:lang w:val="en-US" w:eastAsia="zh-CN"/>
              </w:rPr>
            </w:pPr>
            <w:r>
              <w:rPr>
                <w:rFonts w:hint="eastAsia"/>
                <w:vertAlign w:val="baseline"/>
                <w:lang w:val="en-US" w:eastAsia="zh-CN"/>
              </w:rPr>
              <w:t>message</w:t>
            </w:r>
          </w:p>
        </w:tc>
        <w:tc>
          <w:tcPr>
            <w:tcW w:w="2693" w:type="dxa"/>
          </w:tcPr>
          <w:p>
            <w:pPr>
              <w:rPr>
                <w:rFonts w:hint="eastAsia" w:eastAsia="宋体"/>
                <w:vertAlign w:val="baseline"/>
                <w:lang w:val="en-US" w:eastAsia="zh-CN"/>
              </w:rPr>
            </w:pPr>
            <w:r>
              <w:rPr>
                <w:rFonts w:hint="eastAsia" w:eastAsia="宋体"/>
                <w:vertAlign w:val="baseline"/>
                <w:lang w:val="en-US" w:eastAsia="zh-CN"/>
              </w:rPr>
              <w:t>状态消息</w:t>
            </w:r>
          </w:p>
        </w:tc>
        <w:tc>
          <w:tcPr>
            <w:tcW w:w="2694" w:type="dxa"/>
          </w:tcPr>
          <w:p>
            <w:pPr>
              <w:rPr>
                <w:rFonts w:hint="eastAsia"/>
                <w:vertAlign w:val="baseline"/>
                <w:lang w:val="en-US" w:eastAsia="zh-CN"/>
              </w:rPr>
            </w:pPr>
            <w:r>
              <w:rPr>
                <w:rFonts w:hint="eastAsia" w:eastAsia="宋体"/>
                <w:vertAlign w:val="baseline"/>
                <w:lang w:val="en-US" w:eastAsia="zh-CN"/>
              </w:rPr>
              <w:t>异常时将原因填入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693" w:type="dxa"/>
          </w:tcPr>
          <w:p>
            <w:pPr>
              <w:rPr>
                <w:rFonts w:hint="eastAsia"/>
                <w:vertAlign w:val="baseline"/>
                <w:lang w:val="en-US" w:eastAsia="zh-CN"/>
              </w:rPr>
            </w:pPr>
            <w:r>
              <w:rPr>
                <w:rFonts w:hint="eastAsia"/>
                <w:vertAlign w:val="baseline"/>
                <w:lang w:val="en-US" w:eastAsia="zh-CN"/>
              </w:rPr>
              <w:t>data</w:t>
            </w:r>
          </w:p>
        </w:tc>
        <w:tc>
          <w:tcPr>
            <w:tcW w:w="2693" w:type="dxa"/>
          </w:tcPr>
          <w:p>
            <w:pPr>
              <w:rPr>
                <w:rFonts w:hint="eastAsia"/>
                <w:vertAlign w:val="baseline"/>
                <w:lang w:val="en-US" w:eastAsia="zh-CN"/>
              </w:rPr>
            </w:pPr>
            <w:r>
              <w:rPr>
                <w:rFonts w:hint="eastAsia"/>
                <w:vertAlign w:val="baseline"/>
                <w:lang w:val="en-US" w:eastAsia="zh-CN"/>
              </w:rPr>
              <w:t>业务数据，JSON格式字符串</w:t>
            </w:r>
            <w:r>
              <w:rPr>
                <w:rFonts w:hint="eastAsia"/>
                <w:b/>
                <w:bCs/>
                <w:color w:val="FF0000"/>
                <w:vertAlign w:val="baseline"/>
                <w:lang w:val="en-US" w:eastAsia="zh-CN"/>
              </w:rPr>
              <w:t>base64编码</w:t>
            </w:r>
          </w:p>
        </w:tc>
        <w:tc>
          <w:tcPr>
            <w:tcW w:w="2694" w:type="dxa"/>
          </w:tcPr>
          <w:p>
            <w:pPr>
              <w:rPr>
                <w:rFonts w:hint="eastAsia"/>
                <w:vertAlign w:val="baseline"/>
                <w:lang w:val="en-US" w:eastAsia="zh-CN"/>
              </w:rPr>
            </w:pPr>
            <w:r>
              <w:rPr>
                <w:rFonts w:hint="eastAsia"/>
                <w:vertAlign w:val="baseline"/>
                <w:lang w:val="en-US" w:eastAsia="zh-CN"/>
              </w:rPr>
              <w:t>如果有则填写，没有则为空。</w:t>
            </w:r>
          </w:p>
        </w:tc>
      </w:tr>
    </w:tbl>
    <w:p>
      <w:pPr>
        <w:rPr>
          <w:rFonts w:hint="eastAsia"/>
          <w:lang w:val="en-US" w:eastAsia="zh-CN"/>
        </w:rPr>
      </w:pPr>
      <w:r>
        <w:rPr>
          <w:rFonts w:hint="eastAsia"/>
          <w:lang w:val="en-US" w:eastAsia="zh-CN"/>
        </w:rPr>
        <w:t>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code</w:t>
            </w:r>
            <w:r>
              <w:rPr>
                <w:rFonts w:hint="eastAsia"/>
                <w:vertAlign w:val="baseline"/>
                <w:lang w:val="en-US" w:eastAsia="zh-CN"/>
              </w:rPr>
              <w:t xml:space="preserve">": 0,  </w:t>
            </w:r>
          </w:p>
          <w:p>
            <w:pPr>
              <w:rPr>
                <w:rFonts w:hint="eastAsia"/>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message</w:t>
            </w:r>
            <w:r>
              <w:rPr>
                <w:rFonts w:hint="eastAsia"/>
                <w:vertAlign w:val="baseline"/>
                <w:lang w:val="en-US" w:eastAsia="zh-CN"/>
              </w:rPr>
              <w:t>": "",</w:t>
            </w:r>
          </w:p>
          <w:p>
            <w:pPr>
              <w:rPr>
                <w:rFonts w:hint="eastAsia"/>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data</w:t>
            </w:r>
            <w:r>
              <w:rPr>
                <w:rFonts w:hint="eastAsia"/>
                <w:vertAlign w:val="baseline"/>
                <w:lang w:val="en-US" w:eastAsia="zh-CN"/>
              </w:rPr>
              <w:t>": "e0pTT07moLzlvI/kuJrliqHmlbDmja59"</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3"/>
        <w:rPr>
          <w:rFonts w:hint="eastAsia"/>
          <w:lang w:val="en-US" w:eastAsia="zh-CN"/>
        </w:rPr>
      </w:pPr>
      <w:bookmarkStart w:id="35" w:name="_Toc24730"/>
      <w:bookmarkStart w:id="36" w:name="_Toc26827"/>
      <w:r>
        <w:rPr>
          <w:rFonts w:hint="eastAsia"/>
          <w:lang w:val="en-US" w:eastAsia="zh-CN"/>
        </w:rPr>
        <w:t>业务数据完整性校验</w:t>
      </w:r>
      <w:bookmarkEnd w:id="35"/>
      <w:bookmarkEnd w:id="36"/>
    </w:p>
    <w:p>
      <w:pPr>
        <w:rPr>
          <w:rFonts w:hint="eastAsia"/>
          <w:lang w:val="en-US" w:eastAsia="zh-CN"/>
        </w:rPr>
      </w:pPr>
      <w:r>
        <w:rPr>
          <w:rFonts w:hint="eastAsia"/>
          <w:lang w:val="en-US" w:eastAsia="zh-CN"/>
        </w:rPr>
        <w:t>在报文中，data数据是业务数据内容，为了验证数据合法性，防止数据内容在传输过程中缺失或修改，报文中强制增加了对sign校验码字段，用来标记data数据，确保数据发送和接收双方的一致。</w:t>
      </w:r>
    </w:p>
    <w:p>
      <w:pPr>
        <w:rPr>
          <w:rFonts w:hint="eastAsia"/>
          <w:lang w:val="en-US" w:eastAsia="zh-CN"/>
        </w:rPr>
      </w:pPr>
      <w:r>
        <w:rPr>
          <w:rFonts w:hint="eastAsia"/>
          <w:lang w:val="en-US" w:eastAsia="zh-CN"/>
        </w:rPr>
        <w:t>生成规则为：</w:t>
      </w:r>
    </w:p>
    <w:p>
      <w:pPr>
        <w:numPr>
          <w:ilvl w:val="0"/>
          <w:numId w:val="4"/>
        </w:numPr>
        <w:ind w:left="420" w:leftChars="0" w:hanging="420" w:firstLineChars="0"/>
        <w:rPr>
          <w:rFonts w:hint="eastAsia"/>
          <w:lang w:val="en-US" w:eastAsia="zh-CN"/>
        </w:rPr>
      </w:pPr>
      <w:r>
        <w:rPr>
          <w:rFonts w:hint="eastAsia"/>
          <w:lang w:val="en-US" w:eastAsia="zh-CN"/>
        </w:rPr>
        <w:t>先把data原始内容字符串和checkword密匙拼接</w:t>
      </w:r>
    </w:p>
    <w:p>
      <w:pPr>
        <w:numPr>
          <w:ilvl w:val="0"/>
          <w:numId w:val="4"/>
        </w:numPr>
        <w:ind w:left="420" w:leftChars="0" w:hanging="420" w:firstLineChars="0"/>
        <w:rPr>
          <w:rFonts w:hint="eastAsia"/>
          <w:lang w:val="en-US" w:eastAsia="zh-CN"/>
        </w:rPr>
      </w:pPr>
      <w:r>
        <w:rPr>
          <w:rFonts w:hint="eastAsia"/>
          <w:lang w:val="en-US" w:eastAsia="zh-CN"/>
        </w:rPr>
        <w:t>再将拼接后的字符串进行MD5编码，转为大写</w:t>
      </w:r>
    </w:p>
    <w:p>
      <w:pPr>
        <w:numPr>
          <w:ilvl w:val="0"/>
          <w:numId w:val="4"/>
        </w:numPr>
        <w:ind w:left="420" w:leftChars="0" w:hanging="420" w:firstLineChars="0"/>
        <w:rPr>
          <w:rFonts w:hint="eastAsia"/>
          <w:lang w:val="en-US" w:eastAsia="zh-CN"/>
        </w:rPr>
      </w:pPr>
      <w:r>
        <w:rPr>
          <w:rFonts w:hint="eastAsia"/>
          <w:lang w:val="en-US" w:eastAsia="zh-CN"/>
        </w:rPr>
        <w:t>再将MD5编码进行base64编码，此时的字符串即为sign校验码</w:t>
      </w:r>
    </w:p>
    <w:p>
      <w:pPr>
        <w:rPr>
          <w:rFonts w:hint="eastAsia"/>
          <w:lang w:val="en-US" w:eastAsia="zh-CN"/>
        </w:rPr>
      </w:pPr>
    </w:p>
    <w:p>
      <w:pPr>
        <w:rPr>
          <w:rFonts w:hint="eastAsia"/>
          <w:lang w:val="en-US" w:eastAsia="zh-CN"/>
        </w:rPr>
      </w:pPr>
      <w:r>
        <w:rPr>
          <w:rFonts w:hint="eastAsia"/>
          <w:lang w:val="en-US" w:eastAsia="zh-CN"/>
        </w:rPr>
        <w:t>校验规则为：</w:t>
      </w:r>
    </w:p>
    <w:p>
      <w:pPr>
        <w:numPr>
          <w:ilvl w:val="0"/>
          <w:numId w:val="4"/>
        </w:numPr>
        <w:ind w:left="420" w:leftChars="0" w:hanging="420" w:firstLineChars="0"/>
        <w:rPr>
          <w:rFonts w:hint="eastAsia"/>
          <w:lang w:val="en-US" w:eastAsia="zh-CN"/>
        </w:rPr>
      </w:pPr>
      <w:r>
        <w:rPr>
          <w:rFonts w:hint="eastAsia"/>
          <w:lang w:val="en-US" w:eastAsia="zh-CN"/>
        </w:rPr>
        <w:t>先把data进行base64解密获取data原始内容字符串</w:t>
      </w:r>
    </w:p>
    <w:p>
      <w:pPr>
        <w:numPr>
          <w:ilvl w:val="0"/>
          <w:numId w:val="4"/>
        </w:numPr>
        <w:ind w:left="420" w:leftChars="0" w:hanging="420" w:firstLineChars="0"/>
        <w:rPr>
          <w:rFonts w:hint="eastAsia"/>
          <w:lang w:val="en-US" w:eastAsia="zh-CN"/>
        </w:rPr>
      </w:pPr>
      <w:r>
        <w:rPr>
          <w:rFonts w:hint="eastAsia"/>
          <w:lang w:val="en-US" w:eastAsia="zh-CN"/>
        </w:rPr>
        <w:t>再将data原始内容字符串和checkword密匙拼接</w:t>
      </w:r>
    </w:p>
    <w:p>
      <w:pPr>
        <w:numPr>
          <w:ilvl w:val="0"/>
          <w:numId w:val="4"/>
        </w:numPr>
        <w:ind w:left="420" w:leftChars="0" w:hanging="420" w:firstLineChars="0"/>
        <w:rPr>
          <w:rFonts w:hint="eastAsia"/>
          <w:lang w:val="en-US" w:eastAsia="zh-CN"/>
        </w:rPr>
      </w:pPr>
      <w:r>
        <w:rPr>
          <w:rFonts w:hint="eastAsia"/>
          <w:lang w:val="en-US" w:eastAsia="zh-CN"/>
        </w:rPr>
        <w:t>再将拼接后的字符串进行MD5编码，转为大写</w:t>
      </w:r>
    </w:p>
    <w:p>
      <w:pPr>
        <w:numPr>
          <w:ilvl w:val="0"/>
          <w:numId w:val="4"/>
        </w:numPr>
        <w:ind w:left="420" w:leftChars="0" w:hanging="420" w:firstLineChars="0"/>
        <w:rPr>
          <w:rFonts w:hint="eastAsia"/>
          <w:lang w:val="en-US" w:eastAsia="zh-CN"/>
        </w:rPr>
      </w:pPr>
      <w:r>
        <w:rPr>
          <w:rFonts w:hint="eastAsia"/>
          <w:lang w:val="en-US" w:eastAsia="zh-CN"/>
        </w:rPr>
        <w:t>再将MD5-32编码进行base64编码，此时的字符串即为本地sign校验码</w:t>
      </w:r>
    </w:p>
    <w:p>
      <w:pPr>
        <w:numPr>
          <w:ilvl w:val="0"/>
          <w:numId w:val="4"/>
        </w:numPr>
        <w:ind w:left="420" w:leftChars="0" w:hanging="420" w:firstLineChars="0"/>
        <w:rPr>
          <w:rFonts w:hint="eastAsia"/>
          <w:lang w:val="en-US" w:eastAsia="zh-CN"/>
        </w:rPr>
      </w:pPr>
      <w:r>
        <w:rPr>
          <w:rFonts w:hint="eastAsia"/>
          <w:lang w:val="en-US" w:eastAsia="zh-CN"/>
        </w:rPr>
        <w:t>将本地sign和参数sign对比，不一致则认为数据异常</w:t>
      </w:r>
    </w:p>
    <w:p>
      <w:pPr>
        <w:rPr>
          <w:rFonts w:hint="eastAsia"/>
          <w:lang w:val="en-US" w:eastAsia="zh-CN"/>
        </w:rPr>
      </w:pPr>
    </w:p>
    <w:p>
      <w:pPr>
        <w:rPr>
          <w:rFonts w:hint="eastAsia"/>
          <w:lang w:val="en-US" w:eastAsia="zh-CN"/>
        </w:rPr>
      </w:pPr>
      <w:r>
        <w:rPr>
          <w:rFonts w:hint="eastAsia"/>
          <w:lang w:val="en-US" w:eastAsia="zh-CN"/>
        </w:rPr>
        <w:t>发送数据方java示例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0"/>
              </w:rPr>
            </w:pPr>
            <w:r>
              <w:rPr>
                <w:rFonts w:hint="eastAsia" w:ascii="Consolas" w:hAnsi="Consolas" w:eastAsia="Consolas"/>
                <w:color w:val="3F7F5F"/>
                <w:sz w:val="20"/>
              </w:rPr>
              <w:t>// 企业编码</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entid</w:t>
            </w:r>
            <w:r>
              <w:rPr>
                <w:rFonts w:hint="eastAsia" w:ascii="Consolas" w:hAnsi="Consolas" w:eastAsia="Consolas"/>
                <w:color w:val="000000"/>
                <w:sz w:val="20"/>
              </w:rPr>
              <w:t xml:space="preserve"> = </w:t>
            </w:r>
            <w:r>
              <w:rPr>
                <w:rFonts w:hint="eastAsia" w:ascii="Consolas" w:hAnsi="Consolas" w:eastAsia="Consolas"/>
                <w:color w:val="2A00FF"/>
                <w:sz w:val="20"/>
              </w:rPr>
              <w:t>"001"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密匙</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checkword</w:t>
            </w:r>
            <w:r>
              <w:rPr>
                <w:rFonts w:hint="eastAsia" w:ascii="Consolas" w:hAnsi="Consolas" w:eastAsia="Consolas"/>
                <w:color w:val="000000"/>
                <w:sz w:val="20"/>
              </w:rPr>
              <w:t xml:space="preserve"> = </w:t>
            </w:r>
            <w:r>
              <w:rPr>
                <w:rFonts w:hint="eastAsia" w:ascii="Consolas" w:hAnsi="Consolas" w:eastAsia="Consolas"/>
                <w:color w:val="2A00FF"/>
                <w:sz w:val="20"/>
              </w:rPr>
              <w:t>"efuture"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发送的业务数据</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data</w:t>
            </w:r>
            <w:r>
              <w:rPr>
                <w:rFonts w:hint="eastAsia" w:ascii="Consolas" w:hAnsi="Consolas" w:eastAsia="Consolas"/>
                <w:color w:val="000000"/>
                <w:sz w:val="20"/>
              </w:rPr>
              <w:t xml:space="preserve"> = </w:t>
            </w:r>
            <w:r>
              <w:rPr>
                <w:rFonts w:hint="eastAsia" w:ascii="Consolas" w:hAnsi="Consolas" w:eastAsia="Consolas"/>
                <w:color w:val="2A00FF"/>
                <w:sz w:val="20"/>
              </w:rPr>
              <w:t>"{JSON格式业务数据}"</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str</w:t>
            </w:r>
            <w:r>
              <w:rPr>
                <w:rFonts w:hint="eastAsia" w:ascii="Consolas" w:hAnsi="Consolas" w:eastAsia="Consolas"/>
                <w:color w:val="000000"/>
                <w:sz w:val="20"/>
              </w:rPr>
              <w:t xml:space="preserve"> = </w:t>
            </w:r>
            <w:r>
              <w:rPr>
                <w:rFonts w:hint="eastAsia" w:ascii="Consolas" w:hAnsi="Consolas" w:eastAsia="Consolas"/>
                <w:color w:val="6A3E3E"/>
                <w:sz w:val="20"/>
              </w:rPr>
              <w:t>data</w:t>
            </w:r>
            <w:r>
              <w:rPr>
                <w:rFonts w:hint="eastAsia" w:ascii="Consolas" w:hAnsi="Consolas" w:eastAsia="Consolas"/>
                <w:color w:val="000000"/>
                <w:sz w:val="20"/>
              </w:rPr>
              <w:t xml:space="preserve"> + </w:t>
            </w:r>
            <w:r>
              <w:rPr>
                <w:rFonts w:hint="eastAsia" w:ascii="Consolas" w:hAnsi="Consolas" w:eastAsia="Consolas"/>
                <w:color w:val="6A3E3E"/>
                <w:sz w:val="20"/>
              </w:rPr>
              <w:t>checkword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sign</w:t>
            </w:r>
            <w:r>
              <w:rPr>
                <w:rFonts w:hint="eastAsia" w:ascii="Consolas" w:hAnsi="Consolas" w:eastAsia="Consolas"/>
                <w:color w:val="000000"/>
                <w:sz w:val="20"/>
              </w:rPr>
              <w:t xml:space="preserve"> = MD5.</w:t>
            </w:r>
            <w:r>
              <w:rPr>
                <w:rFonts w:hint="eastAsia" w:ascii="Consolas" w:hAnsi="Consolas" w:eastAsia="Consolas"/>
                <w:i/>
                <w:color w:val="000000"/>
                <w:sz w:val="20"/>
              </w:rPr>
              <w:t>md5</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).toUpperCase();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sign</w:t>
            </w:r>
            <w:r>
              <w:rPr>
                <w:rFonts w:hint="eastAsia" w:ascii="Consolas" w:hAnsi="Consolas" w:eastAsia="Consolas"/>
                <w:color w:val="000000"/>
                <w:sz w:val="20"/>
              </w:rPr>
              <w:t xml:space="preserve"> = Base64.</w:t>
            </w:r>
            <w:r>
              <w:rPr>
                <w:rFonts w:hint="eastAsia" w:ascii="Consolas" w:hAnsi="Consolas" w:eastAsia="Consolas"/>
                <w:i/>
                <w:color w:val="000000"/>
                <w:sz w:val="20"/>
              </w:rPr>
              <w:t>encode</w:t>
            </w:r>
            <w:r>
              <w:rPr>
                <w:rFonts w:hint="eastAsia" w:ascii="Consolas" w:hAnsi="Consolas" w:eastAsia="Consolas"/>
                <w:color w:val="000000"/>
                <w:sz w:val="20"/>
              </w:rPr>
              <w:t>(</w:t>
            </w:r>
            <w:r>
              <w:rPr>
                <w:rFonts w:hint="eastAsia" w:ascii="Consolas" w:hAnsi="Consolas" w:eastAsia="Consolas"/>
                <w:color w:val="6A3E3E"/>
                <w:sz w:val="20"/>
              </w:rPr>
              <w:t>sign</w:t>
            </w:r>
            <w:r>
              <w:rPr>
                <w:rFonts w:hint="eastAsia" w:ascii="Consolas" w:hAnsi="Consolas" w:eastAsia="Consolas"/>
                <w:color w:val="000000"/>
                <w:sz w:val="20"/>
              </w:rPr>
              <w:t>.getBytes());</w:t>
            </w:r>
            <w:r>
              <w:rPr>
                <w:rFonts w:hint="eastAsia" w:ascii="Consolas" w:hAnsi="Consolas" w:eastAsia="Consolas"/>
                <w:color w:val="3F7F5F"/>
                <w:sz w:val="20"/>
              </w:rPr>
              <w:t>// 计算后的sign</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将data以base64编码，作为发送的内容</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data</w:t>
            </w:r>
            <w:r>
              <w:rPr>
                <w:rFonts w:hint="eastAsia" w:ascii="Consolas" w:hAnsi="Consolas" w:eastAsia="Consolas"/>
                <w:color w:val="000000"/>
                <w:sz w:val="20"/>
              </w:rPr>
              <w:t xml:space="preserve"> = Base64.</w:t>
            </w:r>
            <w:r>
              <w:rPr>
                <w:rFonts w:hint="eastAsia" w:ascii="Consolas" w:hAnsi="Consolas" w:eastAsia="Consolas"/>
                <w:i/>
                <w:color w:val="000000"/>
                <w:sz w:val="20"/>
              </w:rPr>
              <w:t>encode</w:t>
            </w:r>
            <w:r>
              <w:rPr>
                <w:rFonts w:hint="eastAsia" w:ascii="Consolas" w:hAnsi="Consolas" w:eastAsia="Consolas"/>
                <w:color w:val="000000"/>
                <w:sz w:val="20"/>
              </w:rPr>
              <w:t>(</w:t>
            </w:r>
            <w:r>
              <w:rPr>
                <w:rFonts w:hint="eastAsia" w:ascii="Consolas" w:hAnsi="Consolas" w:eastAsia="Consolas"/>
                <w:color w:val="6A3E3E"/>
                <w:sz w:val="20"/>
              </w:rPr>
              <w:t>data</w:t>
            </w:r>
            <w:r>
              <w:rPr>
                <w:rFonts w:hint="eastAsia" w:ascii="Consolas" w:hAnsi="Consolas" w:eastAsia="Consolas"/>
                <w:color w:val="000000"/>
                <w:sz w:val="20"/>
              </w:rPr>
              <w:t>.getBytes());</w:t>
            </w:r>
          </w:p>
          <w:p>
            <w:pPr>
              <w:spacing w:beforeLines="0" w:afterLines="0"/>
              <w:jc w:val="left"/>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 xml:space="preserve">    //url转义</w:t>
            </w:r>
          </w:p>
          <w:p>
            <w:pPr>
              <w:spacing w:beforeLines="0" w:afterLines="0"/>
              <w:jc w:val="left"/>
              <w:rPr>
                <w:rFonts w:hint="eastAsia" w:ascii="Consolas" w:hAnsi="Consolas" w:eastAsia="宋体"/>
                <w:sz w:val="20"/>
                <w:lang w:val="en-US" w:eastAsia="zh-CN"/>
              </w:rPr>
            </w:pPr>
            <w:r>
              <w:rPr>
                <w:rFonts w:hint="eastAsia" w:ascii="Consolas" w:hAnsi="Consolas" w:eastAsia="宋体"/>
                <w:sz w:val="20"/>
                <w:lang w:val="en-US" w:eastAsia="zh-CN"/>
              </w:rPr>
              <w:t xml:space="preserve">    data= URLEncode.encode(data);</w:t>
            </w:r>
          </w:p>
          <w:p>
            <w:pPr>
              <w:spacing w:beforeLines="0" w:afterLines="0"/>
              <w:jc w:val="left"/>
              <w:rPr>
                <w:rFonts w:hint="eastAsia" w:ascii="Consolas" w:hAnsi="Consolas" w:eastAsia="宋体"/>
                <w:sz w:val="20"/>
                <w:lang w:val="en-US" w:eastAsia="zh-CN"/>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Map&lt;String, Object&gt; </w:t>
            </w:r>
            <w:r>
              <w:rPr>
                <w:rFonts w:hint="eastAsia" w:ascii="Consolas" w:hAnsi="Consolas" w:eastAsia="Consolas"/>
                <w:color w:val="6A3E3E"/>
                <w:sz w:val="20"/>
              </w:rPr>
              <w:t>params</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HashMap&lt;String, Object&gt;();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params</w:t>
            </w:r>
            <w:r>
              <w:rPr>
                <w:rFonts w:hint="eastAsia" w:ascii="Consolas" w:hAnsi="Consolas" w:eastAsia="Consolas"/>
                <w:color w:val="000000"/>
                <w:sz w:val="20"/>
              </w:rPr>
              <w:t>.put(</w:t>
            </w:r>
            <w:r>
              <w:rPr>
                <w:rFonts w:hint="eastAsia" w:ascii="Consolas" w:hAnsi="Consolas" w:eastAsia="Consolas"/>
                <w:color w:val="2A00FF"/>
                <w:sz w:val="20"/>
              </w:rPr>
              <w:t>"entid"</w:t>
            </w:r>
            <w:r>
              <w:rPr>
                <w:rFonts w:hint="eastAsia" w:ascii="Consolas" w:hAnsi="Consolas" w:eastAsia="Consolas"/>
                <w:color w:val="000000"/>
                <w:sz w:val="20"/>
              </w:rPr>
              <w:t xml:space="preserve">, </w:t>
            </w:r>
            <w:r>
              <w:rPr>
                <w:rFonts w:hint="eastAsia" w:ascii="Consolas" w:hAnsi="Consolas" w:eastAsia="Consolas"/>
                <w:color w:val="6A3E3E"/>
                <w:sz w:val="20"/>
              </w:rPr>
              <w:t>entid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params</w:t>
            </w:r>
            <w:r>
              <w:rPr>
                <w:rFonts w:hint="eastAsia" w:ascii="Consolas" w:hAnsi="Consolas" w:eastAsia="Consolas"/>
                <w:color w:val="000000"/>
                <w:sz w:val="20"/>
              </w:rPr>
              <w:t>.put(</w:t>
            </w:r>
            <w:r>
              <w:rPr>
                <w:rFonts w:hint="eastAsia" w:ascii="Consolas" w:hAnsi="Consolas" w:eastAsia="Consolas"/>
                <w:color w:val="2A00FF"/>
                <w:sz w:val="20"/>
              </w:rPr>
              <w:t>"data"</w:t>
            </w:r>
            <w:r>
              <w:rPr>
                <w:rFonts w:hint="eastAsia" w:ascii="Consolas" w:hAnsi="Consolas" w:eastAsia="Consolas"/>
                <w:color w:val="000000"/>
                <w:sz w:val="20"/>
              </w:rPr>
              <w:t xml:space="preserve">, </w:t>
            </w:r>
            <w:r>
              <w:rPr>
                <w:rFonts w:hint="eastAsia" w:ascii="Consolas" w:hAnsi="Consolas" w:eastAsia="Consolas"/>
                <w:color w:val="6A3E3E"/>
                <w:sz w:val="20"/>
              </w:rPr>
              <w:t>data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params</w:t>
            </w:r>
            <w:r>
              <w:rPr>
                <w:rFonts w:hint="eastAsia" w:ascii="Consolas" w:hAnsi="Consolas" w:eastAsia="Consolas"/>
                <w:color w:val="000000"/>
                <w:sz w:val="20"/>
              </w:rPr>
              <w:t>.put(</w:t>
            </w:r>
            <w:r>
              <w:rPr>
                <w:rFonts w:hint="eastAsia" w:ascii="Consolas" w:hAnsi="Consolas" w:eastAsia="Consolas"/>
                <w:color w:val="2A00FF"/>
                <w:sz w:val="20"/>
              </w:rPr>
              <w:t>"sign"</w:t>
            </w:r>
            <w:r>
              <w:rPr>
                <w:rFonts w:hint="eastAsia" w:ascii="Consolas" w:hAnsi="Consolas" w:eastAsia="Consolas"/>
                <w:color w:val="000000"/>
                <w:sz w:val="20"/>
              </w:rPr>
              <w:t xml:space="preserve">, </w:t>
            </w:r>
            <w:r>
              <w:rPr>
                <w:rFonts w:hint="eastAsia" w:ascii="Consolas" w:hAnsi="Consolas" w:eastAsia="Consolas"/>
                <w:color w:val="6A3E3E"/>
                <w:sz w:val="20"/>
              </w:rPr>
              <w:t>sign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res</w:t>
            </w:r>
            <w:r>
              <w:rPr>
                <w:rFonts w:hint="eastAsia" w:ascii="Consolas" w:hAnsi="Consolas" w:eastAsia="Consolas"/>
                <w:color w:val="000000"/>
                <w:sz w:val="20"/>
              </w:rPr>
              <w:t xml:space="preserve"> = HttpClientCommon.</w:t>
            </w:r>
            <w:r>
              <w:rPr>
                <w:rFonts w:hint="eastAsia" w:ascii="Consolas" w:hAnsi="Consolas" w:eastAsia="Consolas"/>
                <w:i/>
                <w:color w:val="000000"/>
                <w:sz w:val="20"/>
              </w:rPr>
              <w:t>post</w:t>
            </w:r>
            <w:r>
              <w:rPr>
                <w:rFonts w:hint="eastAsia" w:ascii="Consolas" w:hAnsi="Consolas" w:eastAsia="Consolas"/>
                <w:color w:val="000000"/>
                <w:sz w:val="20"/>
              </w:rPr>
              <w:t>(</w:t>
            </w:r>
            <w:r>
              <w:rPr>
                <w:rFonts w:hint="eastAsia" w:ascii="Consolas" w:hAnsi="Consolas" w:eastAsia="Consolas"/>
                <w:color w:val="6A3E3E"/>
                <w:sz w:val="20"/>
              </w:rPr>
              <w:t>params</w:t>
            </w:r>
            <w:r>
              <w:rPr>
                <w:rFonts w:hint="eastAsia" w:ascii="Consolas" w:hAnsi="Consolas" w:eastAsia="Consolas"/>
                <w:color w:val="000000"/>
                <w:sz w:val="20"/>
              </w:rPr>
              <w:t xml:space="preserve">, </w:t>
            </w:r>
            <w:r>
              <w:rPr>
                <w:rFonts w:hint="eastAsia" w:ascii="Consolas" w:hAnsi="Consolas" w:eastAsia="Consolas"/>
                <w:b/>
                <w:color w:val="7F0055"/>
                <w:sz w:val="20"/>
              </w:rPr>
              <w:t>null</w:t>
            </w:r>
            <w:r>
              <w:rPr>
                <w:rFonts w:hint="eastAsia" w:ascii="Consolas" w:hAnsi="Consolas" w:eastAsia="Consolas"/>
                <w:color w:val="000000"/>
                <w:sz w:val="20"/>
              </w:rPr>
              <w:t xml:space="preserve">, </w:t>
            </w:r>
            <w:r>
              <w:rPr>
                <w:rFonts w:hint="eastAsia" w:ascii="Consolas" w:hAnsi="Consolas" w:eastAsia="Consolas"/>
                <w:color w:val="2A00FF"/>
                <w:sz w:val="20"/>
              </w:rPr>
              <w:t>"http://127.0.0.1:8081/e-invoice-pro/openapi/recv/sell"</w:t>
            </w:r>
            <w:r>
              <w:rPr>
                <w:rFonts w:hint="eastAsia" w:ascii="Consolas" w:hAnsi="Consolas" w:eastAsia="Consolas"/>
                <w:color w:val="000000"/>
                <w:sz w:val="20"/>
              </w:rPr>
              <w:t>, 0,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2A00FF"/>
                <w:sz w:val="20"/>
              </w:rPr>
              <w:t>"utf-8"</w:t>
            </w:r>
            <w:r>
              <w:rPr>
                <w:rFonts w:hint="eastAsia" w:ascii="Consolas" w:hAnsi="Consolas" w:eastAsia="Consolas"/>
                <w:color w:val="000000"/>
                <w:sz w:val="20"/>
              </w:rPr>
              <w:t>);</w:t>
            </w:r>
          </w:p>
          <w:p>
            <w:pPr>
              <w:rPr>
                <w:rFonts w:hint="eastAsia"/>
                <w:vertAlign w:val="baseline"/>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res</w:t>
            </w:r>
            <w:r>
              <w:rPr>
                <w:rFonts w:hint="eastAsia" w:ascii="Consolas" w:hAnsi="Consolas" w:eastAsia="Consolas"/>
                <w:color w:val="000000"/>
                <w:sz w:val="20"/>
              </w:rPr>
              <w:t>);</w:t>
            </w:r>
          </w:p>
        </w:tc>
      </w:tr>
    </w:tbl>
    <w:p>
      <w:pPr>
        <w:rPr>
          <w:rFonts w:hint="eastAsia"/>
          <w:lang w:val="en-US" w:eastAsia="zh-CN"/>
        </w:rPr>
      </w:pPr>
    </w:p>
    <w:p>
      <w:pPr>
        <w:rPr>
          <w:rFonts w:hint="eastAsia"/>
          <w:lang w:val="en-US" w:eastAsia="zh-CN"/>
        </w:rPr>
      </w:pPr>
      <w:r>
        <w:rPr>
          <w:rFonts w:hint="eastAsia"/>
          <w:lang w:val="en-US" w:eastAsia="zh-CN"/>
        </w:rPr>
        <w:t>接收数据方java示例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ind w:firstLine="800" w:firstLineChars="400"/>
              <w:jc w:val="left"/>
              <w:rPr>
                <w:rFonts w:hint="eastAsia" w:ascii="Consolas" w:hAnsi="Consolas" w:eastAsia="Consolas"/>
                <w:sz w:val="20"/>
              </w:rPr>
            </w:pPr>
            <w:r>
              <w:rPr>
                <w:rFonts w:hint="eastAsia" w:ascii="Consolas" w:hAnsi="Consolas" w:eastAsia="Consolas"/>
                <w:color w:val="000000"/>
                <w:sz w:val="20"/>
              </w:rPr>
              <w:t xml:space="preserve">String </w:t>
            </w:r>
            <w:r>
              <w:rPr>
                <w:rFonts w:hint="eastAsia" w:ascii="Consolas" w:hAnsi="Consolas" w:eastAsia="Consolas"/>
                <w:color w:val="6A3E3E"/>
                <w:sz w:val="20"/>
              </w:rPr>
              <w:t>checkword</w:t>
            </w:r>
            <w:r>
              <w:rPr>
                <w:rFonts w:hint="eastAsia" w:ascii="Consolas" w:hAnsi="Consolas" w:eastAsia="Consolas"/>
                <w:color w:val="000000"/>
                <w:sz w:val="20"/>
              </w:rPr>
              <w:t xml:space="preserve"> = </w:t>
            </w:r>
            <w:r>
              <w:rPr>
                <w:rFonts w:hint="eastAsia" w:ascii="Consolas" w:hAnsi="Consolas" w:eastAsia="Consolas"/>
                <w:color w:val="2A00FF"/>
                <w:sz w:val="20"/>
              </w:rPr>
              <w:t>"efuture"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data以base64解码</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data</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String(Base64.</w:t>
            </w:r>
            <w:r>
              <w:rPr>
                <w:rFonts w:hint="eastAsia" w:ascii="Consolas" w:hAnsi="Consolas" w:eastAsia="Consolas"/>
                <w:i/>
                <w:color w:val="000000"/>
                <w:sz w:val="20"/>
              </w:rPr>
              <w:t>decode</w:t>
            </w:r>
            <w:r>
              <w:rPr>
                <w:rFonts w:hint="eastAsia" w:ascii="Consolas" w:hAnsi="Consolas" w:eastAsia="Consolas"/>
                <w:color w:val="000000"/>
                <w:sz w:val="20"/>
              </w:rPr>
              <w:t>(</w:t>
            </w:r>
            <w:r>
              <w:rPr>
                <w:rFonts w:hint="eastAsia" w:ascii="Consolas" w:hAnsi="Consolas" w:eastAsia="Consolas"/>
                <w:color w:val="6A3E3E"/>
                <w:sz w:val="20"/>
              </w:rPr>
              <w:t>data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str</w:t>
            </w:r>
            <w:r>
              <w:rPr>
                <w:rFonts w:hint="eastAsia" w:ascii="Consolas" w:hAnsi="Consolas" w:eastAsia="Consolas"/>
                <w:color w:val="000000"/>
                <w:sz w:val="20"/>
              </w:rPr>
              <w:t xml:space="preserve"> = </w:t>
            </w:r>
            <w:r>
              <w:rPr>
                <w:rFonts w:hint="eastAsia" w:ascii="Consolas" w:hAnsi="Consolas" w:eastAsia="Consolas"/>
                <w:color w:val="6A3E3E"/>
                <w:sz w:val="20"/>
              </w:rPr>
              <w:t>data</w:t>
            </w:r>
            <w:r>
              <w:rPr>
                <w:rFonts w:hint="eastAsia" w:ascii="Consolas" w:hAnsi="Consolas" w:eastAsia="Consolas"/>
                <w:color w:val="000000"/>
                <w:sz w:val="20"/>
              </w:rPr>
              <w:t xml:space="preserve"> + </w:t>
            </w:r>
            <w:r>
              <w:rPr>
                <w:rFonts w:hint="eastAsia" w:ascii="Consolas" w:hAnsi="Consolas" w:eastAsia="Consolas"/>
                <w:color w:val="6A3E3E"/>
                <w:sz w:val="20"/>
              </w:rPr>
              <w:t>checkword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本地校验码</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localSign</w:t>
            </w:r>
            <w:r>
              <w:rPr>
                <w:rFonts w:hint="eastAsia" w:ascii="Consolas" w:hAnsi="Consolas" w:eastAsia="Consolas"/>
                <w:color w:val="000000"/>
                <w:sz w:val="20"/>
              </w:rPr>
              <w:t xml:space="preserve"> = MD5.</w:t>
            </w:r>
            <w:r>
              <w:rPr>
                <w:rFonts w:hint="eastAsia" w:ascii="Consolas" w:hAnsi="Consolas" w:eastAsia="Consolas"/>
                <w:i/>
                <w:color w:val="000000"/>
                <w:sz w:val="20"/>
              </w:rPr>
              <w:t>md5</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).toUpperCase();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localSign</w:t>
            </w:r>
            <w:r>
              <w:rPr>
                <w:rFonts w:hint="eastAsia" w:ascii="Consolas" w:hAnsi="Consolas" w:eastAsia="Consolas"/>
                <w:color w:val="000000"/>
                <w:sz w:val="20"/>
              </w:rPr>
              <w:t xml:space="preserve"> = Base64.</w:t>
            </w:r>
            <w:r>
              <w:rPr>
                <w:rFonts w:hint="eastAsia" w:ascii="Consolas" w:hAnsi="Consolas" w:eastAsia="Consolas"/>
                <w:i/>
                <w:color w:val="000000"/>
                <w:sz w:val="20"/>
              </w:rPr>
              <w:t>encode</w:t>
            </w:r>
            <w:r>
              <w:rPr>
                <w:rFonts w:hint="eastAsia" w:ascii="Consolas" w:hAnsi="Consolas" w:eastAsia="Consolas"/>
                <w:color w:val="000000"/>
                <w:sz w:val="20"/>
              </w:rPr>
              <w:t>(</w:t>
            </w:r>
            <w:r>
              <w:rPr>
                <w:rFonts w:hint="eastAsia" w:ascii="Consolas" w:hAnsi="Consolas" w:eastAsia="Consolas"/>
                <w:color w:val="6A3E3E"/>
                <w:sz w:val="20"/>
              </w:rPr>
              <w:t>localSign</w:t>
            </w:r>
            <w:r>
              <w:rPr>
                <w:rFonts w:hint="eastAsia" w:ascii="Consolas" w:hAnsi="Consolas" w:eastAsia="Consolas"/>
                <w:color w:val="000000"/>
                <w:sz w:val="20"/>
              </w:rPr>
              <w:t>.getBytes());</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localSign</w:t>
            </w:r>
            <w:r>
              <w:rPr>
                <w:rFonts w:hint="eastAsia" w:ascii="Consolas" w:hAnsi="Consolas" w:eastAsia="Consolas"/>
                <w:color w:val="000000"/>
                <w:sz w:val="20"/>
              </w:rPr>
              <w:t>.equals(</w:t>
            </w:r>
            <w:r>
              <w:rPr>
                <w:rFonts w:hint="eastAsia" w:ascii="Consolas" w:hAnsi="Consolas" w:eastAsia="Consolas"/>
                <w:color w:val="6A3E3E"/>
                <w:sz w:val="20"/>
              </w:rPr>
              <w:t>sign</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highlight w:val="lightGray"/>
              </w:rPr>
              <w:t>return</w:t>
            </w:r>
            <w:r>
              <w:rPr>
                <w:rFonts w:hint="eastAsia" w:ascii="Consolas" w:hAnsi="Consolas" w:eastAsia="Consolas"/>
                <w:color w:val="000000"/>
                <w:sz w:val="20"/>
                <w:highlight w:val="lightGray"/>
              </w:rPr>
              <w:t xml:space="preserve"> </w:t>
            </w:r>
            <w:r>
              <w:rPr>
                <w:rFonts w:hint="eastAsia" w:ascii="Consolas" w:hAnsi="Consolas" w:eastAsia="Consolas"/>
                <w:b/>
                <w:color w:val="7F0055"/>
                <w:sz w:val="20"/>
                <w:highlight w:val="lightGray"/>
              </w:rPr>
              <w:t>new</w:t>
            </w:r>
            <w:r>
              <w:rPr>
                <w:rFonts w:hint="eastAsia" w:ascii="Consolas" w:hAnsi="Consolas" w:eastAsia="Consolas"/>
                <w:color w:val="000000"/>
                <w:sz w:val="20"/>
                <w:highlight w:val="lightGray"/>
              </w:rPr>
              <w:t xml:space="preserve"> RtnData(-99, </w:t>
            </w:r>
            <w:r>
              <w:rPr>
                <w:rFonts w:hint="eastAsia" w:ascii="Consolas" w:hAnsi="Consolas" w:eastAsia="Consolas"/>
                <w:color w:val="2A00FF"/>
                <w:sz w:val="20"/>
                <w:highlight w:val="lightGray"/>
              </w:rPr>
              <w:t>"鉴权不通过"</w:t>
            </w:r>
            <w:r>
              <w:rPr>
                <w:rFonts w:hint="eastAsia" w:ascii="Consolas" w:hAnsi="Consolas" w:eastAsia="Consolas"/>
                <w:color w:val="000000"/>
                <w:sz w:val="20"/>
                <w:highlight w:val="lightGray"/>
              </w:rPr>
              <w:t>).</w:t>
            </w:r>
            <w:r>
              <w:rPr>
                <w:rFonts w:hint="eastAsia" w:ascii="Consolas" w:hAnsi="Consolas" w:eastAsia="Consolas"/>
                <w:color w:val="000000"/>
                <w:sz w:val="20"/>
                <w:highlight w:val="lightGray"/>
                <w:u w:val="single"/>
              </w:rPr>
              <w:t>toString</w:t>
            </w:r>
            <w:r>
              <w:rPr>
                <w:rFonts w:hint="eastAsia" w:ascii="Consolas" w:hAnsi="Consolas" w:eastAsia="Consolas"/>
                <w:color w:val="000000"/>
                <w:sz w:val="20"/>
                <w:highlight w:val="lightGray"/>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rPr>
                <w:rFonts w:hint="eastAsia"/>
                <w:vertAlign w:val="baseline"/>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highlight w:val="lightGray"/>
              </w:rPr>
              <w:t>return</w:t>
            </w:r>
            <w:r>
              <w:rPr>
                <w:rFonts w:hint="eastAsia" w:ascii="Consolas" w:hAnsi="Consolas" w:eastAsia="Consolas"/>
                <w:color w:val="000000"/>
                <w:sz w:val="20"/>
                <w:highlight w:val="lightGray"/>
              </w:rPr>
              <w:t xml:space="preserve"> </w:t>
            </w:r>
            <w:r>
              <w:rPr>
                <w:rFonts w:hint="eastAsia" w:ascii="Consolas" w:hAnsi="Consolas" w:eastAsia="Consolas"/>
                <w:b/>
                <w:color w:val="7F0055"/>
                <w:sz w:val="20"/>
                <w:highlight w:val="lightGray"/>
              </w:rPr>
              <w:t>new</w:t>
            </w:r>
            <w:r>
              <w:rPr>
                <w:rFonts w:hint="eastAsia" w:ascii="Consolas" w:hAnsi="Consolas" w:eastAsia="Consolas"/>
                <w:color w:val="000000"/>
                <w:sz w:val="20"/>
                <w:highlight w:val="lightGray"/>
              </w:rPr>
              <w:t xml:space="preserve"> RtnData(</w:t>
            </w:r>
            <w:r>
              <w:rPr>
                <w:rFonts w:hint="eastAsia" w:ascii="Consolas" w:hAnsi="Consolas" w:eastAsia="Consolas"/>
                <w:color w:val="2A00FF"/>
                <w:sz w:val="20"/>
                <w:highlight w:val="lightGray"/>
              </w:rPr>
              <w:t>"success"</w:t>
            </w:r>
            <w:r>
              <w:rPr>
                <w:rFonts w:hint="eastAsia" w:ascii="Consolas" w:hAnsi="Consolas" w:eastAsia="Consolas"/>
                <w:color w:val="000000"/>
                <w:sz w:val="20"/>
                <w:highlight w:val="lightGray"/>
              </w:rPr>
              <w:t>).toString();</w:t>
            </w:r>
          </w:p>
        </w:tc>
      </w:tr>
    </w:tbl>
    <w:p>
      <w:pPr>
        <w:rPr>
          <w:rFonts w:hint="eastAsia"/>
          <w:lang w:val="en-US" w:eastAsia="zh-CN"/>
        </w:rPr>
      </w:pPr>
    </w:p>
    <w:p>
      <w:pPr>
        <w:pStyle w:val="2"/>
        <w:spacing w:line="360" w:lineRule="auto"/>
        <w:jc w:val="left"/>
        <w:rPr>
          <w:rFonts w:hint="eastAsia"/>
          <w:lang w:val="en-US"/>
        </w:rPr>
      </w:pPr>
      <w:bookmarkStart w:id="37" w:name="_Toc16364"/>
      <w:bookmarkStart w:id="38" w:name="_Toc28105"/>
      <w:r>
        <w:rPr>
          <w:rFonts w:hint="eastAsia"/>
          <w:lang w:val="en-US" w:eastAsia="zh-CN"/>
        </w:rPr>
        <w:t>费用结算单数据接口</w:t>
      </w:r>
      <w:bookmarkEnd w:id="37"/>
      <w:bookmarkEnd w:id="38"/>
    </w:p>
    <w:p>
      <w:pPr>
        <w:pStyle w:val="3"/>
        <w:rPr>
          <w:rFonts w:hint="eastAsia"/>
          <w:lang w:val="en-US" w:eastAsia="zh-CN"/>
        </w:rPr>
      </w:pPr>
      <w:bookmarkStart w:id="39" w:name="_Toc23348"/>
      <w:bookmarkStart w:id="40" w:name="_Toc11289"/>
      <w:r>
        <w:rPr>
          <w:rFonts w:hint="eastAsia"/>
          <w:lang w:val="en-US" w:eastAsia="zh-CN"/>
        </w:rPr>
        <w:t>接口说明</w:t>
      </w:r>
      <w:bookmarkEnd w:id="39"/>
      <w:bookmarkEnd w:id="40"/>
    </w:p>
    <w:p>
      <w:pPr>
        <w:numPr>
          <w:ilvl w:val="0"/>
          <w:numId w:val="5"/>
        </w:numPr>
        <w:ind w:left="420" w:leftChars="0" w:hanging="420" w:firstLineChars="0"/>
        <w:rPr>
          <w:rFonts w:hint="eastAsia"/>
          <w:color w:val="auto"/>
          <w:lang w:val="en-US" w:eastAsia="zh-CN"/>
        </w:rPr>
      </w:pPr>
      <w:r>
        <w:rPr>
          <w:rFonts w:hint="eastAsia"/>
          <w:color w:val="auto"/>
          <w:lang w:val="en-US" w:eastAsia="zh-CN"/>
        </w:rPr>
        <w:t>电子发票中中台在发票开具或被红冲时调用此接口将数据发送到丁丁系统。</w:t>
      </w:r>
    </w:p>
    <w:p>
      <w:pPr>
        <w:pStyle w:val="3"/>
        <w:rPr>
          <w:rFonts w:hint="eastAsia"/>
          <w:lang w:val="en-US" w:eastAsia="zh-CN"/>
        </w:rPr>
      </w:pPr>
      <w:bookmarkStart w:id="41" w:name="_Toc17236"/>
      <w:bookmarkStart w:id="42" w:name="_Toc30655"/>
      <w:r>
        <w:rPr>
          <w:rFonts w:hint="eastAsia"/>
          <w:lang w:val="en-US" w:eastAsia="zh-CN"/>
        </w:rPr>
        <w:t>基本信息</w:t>
      </w:r>
      <w:bookmarkEnd w:id="41"/>
      <w:bookmarkEnd w:id="42"/>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lang w:val="en-US" w:eastAsia="zh-CN"/>
              </w:rPr>
            </w:pPr>
            <w:r>
              <w:rPr>
                <w:rFonts w:hint="eastAsia"/>
                <w:lang w:val="en-US" w:eastAsia="zh-CN"/>
              </w:rPr>
              <w:t>服务路径</w:t>
            </w:r>
          </w:p>
        </w:tc>
        <w:tc>
          <w:tcPr>
            <w:tcW w:w="6379" w:type="dxa"/>
          </w:tcPr>
          <w:p>
            <w:pPr>
              <w:ind w:firstLine="0" w:firstLineChars="0"/>
              <w:rPr>
                <w:rFonts w:hint="eastAsia" w:eastAsiaTheme="minorEastAsia"/>
                <w:vertAlign w:val="baseline"/>
                <w:lang w:val="en-US" w:eastAsia="zh-CN"/>
              </w:rPr>
              <w:pPrChange w:id="46" w:author="白白1373946035" w:date="2018-08-03T11:49:51Z">
                <w:pPr/>
              </w:pPrChange>
            </w:pPr>
            <w:r>
              <w:rPr>
                <w:rFonts w:hint="eastAsia"/>
                <w:vertAlign w:val="baseline"/>
                <w:lang w:val="en-US" w:eastAsia="zh-CN"/>
              </w:rPr>
              <w:fldChar w:fldCharType="begin"/>
            </w:r>
            <w:r>
              <w:rPr>
                <w:rFonts w:hint="eastAsia"/>
                <w:vertAlign w:val="baseline"/>
                <w:lang w:val="en-US" w:eastAsia="zh-CN"/>
              </w:rPr>
              <w:instrText xml:space="preserve"> HYPERLINK "http://XXXXX/sheet" </w:instrText>
            </w:r>
            <w:r>
              <w:rPr>
                <w:rFonts w:hint="eastAsia"/>
                <w:vertAlign w:val="baseline"/>
                <w:lang w:val="en-US" w:eastAsia="zh-CN"/>
              </w:rPr>
              <w:fldChar w:fldCharType="separate"/>
            </w:r>
            <w:r>
              <w:rPr>
                <w:rStyle w:val="9"/>
                <w:rFonts w:hint="eastAsia"/>
                <w:vertAlign w:val="baseline"/>
                <w:lang w:val="en-US" w:eastAsia="zh-CN"/>
              </w:rPr>
              <w:t>https://</w:t>
            </w:r>
            <w:ins w:id="47" w:author="白白1373946035" w:date="2018-08-03T11:49:36Z">
              <w:r>
                <w:rPr>
                  <w:rStyle w:val="9"/>
                  <w:rFonts w:hint="eastAsia"/>
                  <w:rPrChange w:id="48" w:author="白白1373946035" w:date="2018-08-03T11:49:36Z">
                    <w:rPr>
                      <w:rFonts w:hint="eastAsia"/>
                    </w:rPr>
                  </w:rPrChange>
                </w:rPr>
                <w:t>fapiao.cloud360.com.cn/e-invoice-pro/openapi/</w:t>
              </w:r>
            </w:ins>
            <w:ins w:id="49" w:author="白白1373946035" w:date="2018-08-03T11:50:00Z">
              <w:r>
                <w:rPr>
                  <w:rStyle w:val="9"/>
                  <w:rFonts w:hint="eastAsia"/>
                  <w:lang w:eastAsia="zh-CN"/>
                </w:rPr>
                <w:t>i</w:t>
              </w:r>
            </w:ins>
            <w:ins w:id="50" w:author="白白1373946035" w:date="2018-08-03T11:50:01Z">
              <w:r>
                <w:rPr>
                  <w:rStyle w:val="9"/>
                  <w:rFonts w:hint="eastAsia"/>
                  <w:lang w:val="en-US" w:eastAsia="zh-CN"/>
                </w:rPr>
                <w:t>nvoice</w:t>
              </w:r>
            </w:ins>
            <w:ins w:id="51" w:author="白白1373946035" w:date="2018-08-03T11:49:36Z">
              <w:r>
                <w:rPr>
                  <w:rStyle w:val="9"/>
                  <w:rFonts w:hint="eastAsia"/>
                  <w:rPrChange w:id="52" w:author="白白1373946035" w:date="2018-08-03T11:49:36Z">
                    <w:rPr>
                      <w:rFonts w:hint="eastAsia"/>
                    </w:rPr>
                  </w:rPrChange>
                </w:rPr>
                <w:t>/</w:t>
              </w:r>
            </w:ins>
            <w:del w:id="53" w:author="白白1373946035" w:date="2018-08-03T11:49:47Z">
              <w:r>
                <w:rPr>
                  <w:rStyle w:val="9"/>
                  <w:rFonts w:hint="eastAsia"/>
                  <w:vertAlign w:val="baseline"/>
                  <w:lang w:val="en-US" w:eastAsia="zh-CN"/>
                </w:rPr>
                <w:delText>XXXXX</w:delText>
              </w:r>
            </w:del>
            <w:r>
              <w:rPr>
                <w:rFonts w:hint="eastAsia"/>
                <w:vertAlign w:val="baseline"/>
                <w:lang w:val="en-US" w:eastAsia="zh-CN"/>
              </w:rPr>
              <w:fldChar w:fldCharType="end"/>
            </w:r>
            <w:ins w:id="54" w:author="白白1373946035" w:date="2018-08-03T11:49:49Z">
              <w:r>
                <w:rPr>
                  <w:rStyle w:val="9"/>
                  <w:rFonts w:hint="eastAsia"/>
                  <w:lang w:eastAsia="zh-CN"/>
                </w:rPr>
                <w:t>search</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lang w:val="en-US" w:eastAsia="zh-CN"/>
              </w:rPr>
            </w:pPr>
            <w:r>
              <w:rPr>
                <w:rFonts w:hint="eastAsia"/>
                <w:vertAlign w:val="baseline"/>
                <w:lang w:val="en-US" w:eastAsia="zh-CN"/>
              </w:rPr>
              <w:t>服务提供方</w:t>
            </w:r>
          </w:p>
        </w:tc>
        <w:tc>
          <w:tcPr>
            <w:tcW w:w="6379" w:type="dxa"/>
          </w:tcPr>
          <w:p>
            <w:pPr>
              <w:ind w:firstLine="0" w:firstLineChars="0"/>
              <w:rPr>
                <w:rFonts w:hint="eastAsia"/>
                <w:vertAlign w:val="baseline"/>
                <w:lang w:val="en-US" w:eastAsia="zh-CN"/>
              </w:rPr>
              <w:pPrChange w:id="55" w:author="白白1373946035" w:date="2018-08-03T11:50:19Z">
                <w:pPr/>
              </w:pPrChange>
            </w:pPr>
            <w:ins w:id="56" w:author="白白1373946035" w:date="2018-08-03T11:50:17Z">
              <w:r>
                <w:rPr>
                  <w:rFonts w:hint="eastAsia"/>
                  <w:vertAlign w:val="baseline"/>
                  <w:lang w:val="en-US" w:eastAsia="zh-CN"/>
                </w:rPr>
                <w:t>电子发票云中台</w:t>
              </w:r>
            </w:ins>
            <w:del w:id="57" w:author="白白1373946035" w:date="2018-08-03T11:50:13Z">
              <w:r>
                <w:rPr>
                  <w:rFonts w:hint="eastAsia"/>
                  <w:vertAlign w:val="baseline"/>
                  <w:lang w:val="en-US" w:eastAsia="zh-CN"/>
                </w:rPr>
                <w:delText>丁丁系统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lang w:val="en-US" w:eastAsia="zh-CN"/>
              </w:rPr>
            </w:pPr>
            <w:r>
              <w:rPr>
                <w:rFonts w:hint="eastAsia"/>
                <w:vertAlign w:val="baseline"/>
                <w:lang w:val="en-US" w:eastAsia="zh-CN"/>
              </w:rPr>
              <w:t>服务调用方</w:t>
            </w:r>
          </w:p>
        </w:tc>
        <w:tc>
          <w:tcPr>
            <w:tcW w:w="6379" w:type="dxa"/>
          </w:tcPr>
          <w:p>
            <w:pPr>
              <w:ind w:firstLine="0" w:firstLineChars="0"/>
              <w:rPr>
                <w:rFonts w:hint="eastAsia"/>
                <w:vertAlign w:val="baseline"/>
                <w:lang w:val="en-US" w:eastAsia="zh-CN"/>
              </w:rPr>
              <w:pPrChange w:id="58" w:author="白白1373946035" w:date="2018-08-03T11:50:21Z">
                <w:pPr/>
              </w:pPrChange>
            </w:pPr>
            <w:del w:id="59" w:author="白白1373946035" w:date="2018-08-03T11:50:16Z">
              <w:r>
                <w:rPr>
                  <w:rFonts w:hint="eastAsia"/>
                  <w:vertAlign w:val="baseline"/>
                  <w:lang w:val="en-US" w:eastAsia="zh-CN"/>
                </w:rPr>
                <w:delText>电子发票云中台</w:delText>
              </w:r>
            </w:del>
            <w:ins w:id="60" w:author="白白1373946035" w:date="2018-08-03T11:50:13Z">
              <w:r>
                <w:rPr>
                  <w:rFonts w:hint="eastAsia"/>
                  <w:vertAlign w:val="baseline"/>
                  <w:lang w:val="en-US" w:eastAsia="zh-CN"/>
                </w:rPr>
                <w:t>丁丁系统</w:t>
              </w:r>
            </w:ins>
          </w:p>
        </w:tc>
      </w:tr>
    </w:tbl>
    <w:p>
      <w:pPr>
        <w:rPr>
          <w:rFonts w:hint="eastAsia"/>
          <w:lang w:val="en-US" w:eastAsia="zh-CN"/>
        </w:rPr>
      </w:pPr>
    </w:p>
    <w:p>
      <w:pPr>
        <w:pStyle w:val="3"/>
        <w:rPr>
          <w:rFonts w:hint="eastAsia"/>
          <w:lang w:val="en-US" w:eastAsia="zh-CN"/>
        </w:rPr>
      </w:pPr>
      <w:bookmarkStart w:id="43" w:name="_Toc27647"/>
      <w:bookmarkStart w:id="44" w:name="_Toc30142"/>
      <w:r>
        <w:rPr>
          <w:rFonts w:hint="eastAsia"/>
          <w:lang w:val="en-US" w:eastAsia="zh-CN"/>
        </w:rPr>
        <w:t>报文要素</w:t>
      </w:r>
      <w:bookmarkEnd w:id="43"/>
      <w:bookmarkEnd w:id="44"/>
    </w:p>
    <w:p>
      <w:pPr>
        <w:pStyle w:val="3"/>
        <w:numPr>
          <w:ilvl w:val="2"/>
          <w:numId w:val="1"/>
          <w:ins w:id="62" w:author="白白1373946035" w:date="2018-08-03T11:56:21Z"/>
        </w:numPr>
        <w:ind w:left="720" w:hanging="720"/>
        <w:rPr>
          <w:ins w:id="63" w:author="白白1373946035" w:date="2018-08-03T11:50:56Z"/>
          <w:rFonts w:hint="eastAsia"/>
          <w:lang w:val="en-US" w:eastAsia="zh-CN"/>
        </w:rPr>
        <w:pPrChange w:id="61" w:author="白白1373946035" w:date="2018-08-03T11:56:21Z">
          <w:pPr/>
        </w:pPrChange>
      </w:pPr>
      <w:ins w:id="64" w:author="白白1373946035" w:date="2018-08-03T11:47:27Z">
        <w:bookmarkStart w:id="45" w:name="_Toc15074"/>
        <w:r>
          <w:rPr>
            <w:rFonts w:hint="eastAsia"/>
            <w:lang w:val="en-US" w:eastAsia="zh-CN"/>
          </w:rPr>
          <w:t>调用</w:t>
        </w:r>
      </w:ins>
      <w:ins w:id="65" w:author="白白1373946035" w:date="2018-08-03T11:47:29Z">
        <w:r>
          <w:rPr>
            <w:rFonts w:hint="eastAsia"/>
            <w:lang w:val="en-US" w:eastAsia="zh-CN"/>
          </w:rPr>
          <w:t>方</w:t>
        </w:r>
      </w:ins>
      <w:ins w:id="66" w:author="白白1373946035" w:date="2018-08-03T11:50:52Z">
        <w:r>
          <w:rPr>
            <w:rFonts w:hint="eastAsia"/>
            <w:sz w:val="28"/>
            <w:szCs w:val="28"/>
            <w:lang w:val="en-US" w:eastAsia="zh-CN"/>
            <w:rPrChange w:id="67" w:author="白白1373946035" w:date="2018-08-03T11:56:20Z">
              <w:rPr>
                <w:rFonts w:hint="eastAsia"/>
                <w:sz w:val="18"/>
                <w:szCs w:val="18"/>
                <w:lang w:val="en-US" w:eastAsia="zh-CN"/>
              </w:rPr>
            </w:rPrChange>
          </w:rPr>
          <w:t>dat</w:t>
        </w:r>
      </w:ins>
      <w:ins w:id="68" w:author="白白1373946035" w:date="2018-08-03T11:50:53Z">
        <w:r>
          <w:rPr>
            <w:rFonts w:hint="eastAsia"/>
            <w:sz w:val="28"/>
            <w:szCs w:val="28"/>
            <w:lang w:val="en-US" w:eastAsia="zh-CN"/>
            <w:rPrChange w:id="69" w:author="白白1373946035" w:date="2018-08-03T11:56:20Z">
              <w:rPr>
                <w:rFonts w:hint="eastAsia"/>
                <w:sz w:val="18"/>
                <w:szCs w:val="18"/>
                <w:lang w:val="en-US" w:eastAsia="zh-CN"/>
              </w:rPr>
            </w:rPrChange>
          </w:rPr>
          <w:t>a</w:t>
        </w:r>
      </w:ins>
      <w:ins w:id="70" w:author="白白1373946035" w:date="2018-08-03T11:50:55Z">
        <w:r>
          <w:rPr>
            <w:rFonts w:hint="eastAsia"/>
            <w:sz w:val="28"/>
            <w:szCs w:val="28"/>
            <w:lang w:val="en-US" w:eastAsia="zh-CN"/>
            <w:rPrChange w:id="71" w:author="白白1373946035" w:date="2018-08-03T11:56:20Z">
              <w:rPr>
                <w:rFonts w:hint="eastAsia"/>
                <w:sz w:val="18"/>
                <w:szCs w:val="18"/>
                <w:lang w:val="en-US" w:eastAsia="zh-CN"/>
              </w:rPr>
            </w:rPrChange>
          </w:rPr>
          <w:t>参数</w:t>
        </w:r>
      </w:ins>
      <w:ins w:id="72" w:author="白白1373946035" w:date="2018-08-03T11:48:10Z">
        <w:r>
          <w:rPr>
            <w:rFonts w:hint="eastAsia"/>
            <w:lang w:val="en-US" w:eastAsia="zh-CN"/>
          </w:rPr>
          <w:t>内容</w:t>
        </w:r>
        <w:bookmarkEnd w:id="45"/>
      </w:ins>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
        <w:gridCol w:w="2280"/>
        <w:gridCol w:w="1884"/>
        <w:gridCol w:w="972"/>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3" w:author="白白1373946035" w:date="2018-08-03T11:51:03Z"/>
        </w:trPr>
        <w:tc>
          <w:tcPr>
            <w:tcW w:w="439" w:type="dxa"/>
            <w:tcBorders>
              <w:top w:val="single" w:color="4F81BD" w:sz="8" w:space="0"/>
              <w:left w:val="single" w:color="4F81BD" w:sz="8" w:space="0"/>
              <w:bottom w:val="single" w:color="4F81BD" w:sz="8" w:space="0"/>
              <w:right w:val="dotted" w:color="auto" w:sz="4" w:space="0"/>
            </w:tcBorders>
            <w:shd w:val="clear" w:color="auto" w:fill="4F81BD"/>
          </w:tcPr>
          <w:p>
            <w:pPr>
              <w:ind w:left="0" w:leftChars="0" w:firstLine="0" w:firstLineChars="0"/>
              <w:jc w:val="left"/>
              <w:rPr>
                <w:ins w:id="74" w:author="白白1373946035" w:date="2018-08-03T11:51:03Z"/>
                <w:rFonts w:hint="eastAsia"/>
                <w:b/>
                <w:bCs/>
                <w:color w:val="FFFFFF" w:themeColor="background1"/>
                <w:vertAlign w:val="baseline"/>
                <w:lang w:val="en-US" w:eastAsia="zh-CN"/>
                <w14:textFill>
                  <w14:solidFill>
                    <w14:schemeClr w14:val="bg1"/>
                  </w14:solidFill>
                </w14:textFill>
              </w:rPr>
            </w:pPr>
            <w:ins w:id="75" w:author="白白1373946035" w:date="2018-08-03T11:51:03Z">
              <w:r>
                <w:rPr>
                  <w:rFonts w:hint="eastAsia"/>
                  <w:b/>
                  <w:bCs/>
                  <w:color w:val="FFFFFF" w:themeColor="background1"/>
                  <w:vertAlign w:val="baseline"/>
                  <w:lang w:val="en-US" w:eastAsia="zh-CN"/>
                  <w14:textFill>
                    <w14:solidFill>
                      <w14:schemeClr w14:val="bg1"/>
                    </w14:solidFill>
                  </w14:textFill>
                </w:rPr>
                <w:t>#</w:t>
              </w:r>
            </w:ins>
          </w:p>
        </w:tc>
        <w:tc>
          <w:tcPr>
            <w:tcW w:w="2280"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ins w:id="76" w:author="白白1373946035" w:date="2018-08-03T11:51:03Z"/>
                <w:rFonts w:hint="eastAsia"/>
                <w:b/>
                <w:bCs/>
                <w:color w:val="FFFFFF" w:themeColor="background1"/>
                <w:vertAlign w:val="baseline"/>
                <w:lang w:val="en-US" w:eastAsia="zh-CN"/>
                <w14:textFill>
                  <w14:solidFill>
                    <w14:schemeClr w14:val="bg1"/>
                  </w14:solidFill>
                </w14:textFill>
              </w:rPr>
            </w:pPr>
            <w:ins w:id="77" w:author="白白1373946035" w:date="2018-08-03T11:51:03Z">
              <w:r>
                <w:rPr>
                  <w:rFonts w:hint="eastAsia"/>
                  <w:b/>
                  <w:bCs/>
                  <w:color w:val="FFFFFF" w:themeColor="background1"/>
                  <w:vertAlign w:val="baseline"/>
                  <w:lang w:val="en-US" w:eastAsia="zh-CN"/>
                  <w14:textFill>
                    <w14:solidFill>
                      <w14:schemeClr w14:val="bg1"/>
                    </w14:solidFill>
                  </w14:textFill>
                </w:rPr>
                <w:t>属性名</w:t>
              </w:r>
            </w:ins>
          </w:p>
        </w:tc>
        <w:tc>
          <w:tcPr>
            <w:tcW w:w="1884"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ins w:id="78" w:author="白白1373946035" w:date="2018-08-03T11:51:03Z"/>
                <w:rFonts w:hint="eastAsia"/>
                <w:b/>
                <w:bCs/>
                <w:color w:val="FFFFFF" w:themeColor="background1"/>
                <w:vertAlign w:val="baseline"/>
                <w:lang w:val="en-US" w:eastAsia="zh-CN"/>
                <w14:textFill>
                  <w14:solidFill>
                    <w14:schemeClr w14:val="bg1"/>
                  </w14:solidFill>
                </w14:textFill>
              </w:rPr>
            </w:pPr>
            <w:ins w:id="79" w:author="白白1373946035" w:date="2018-08-03T11:51:03Z">
              <w:r>
                <w:rPr>
                  <w:rFonts w:hint="eastAsia"/>
                  <w:b/>
                  <w:bCs/>
                  <w:color w:val="FFFFFF" w:themeColor="background1"/>
                  <w:vertAlign w:val="baseline"/>
                  <w:lang w:val="en-US" w:eastAsia="zh-CN"/>
                  <w14:textFill>
                    <w14:solidFill>
                      <w14:schemeClr w14:val="bg1"/>
                    </w14:solidFill>
                  </w14:textFill>
                </w:rPr>
                <w:t>类型</w:t>
              </w:r>
            </w:ins>
          </w:p>
        </w:tc>
        <w:tc>
          <w:tcPr>
            <w:tcW w:w="972"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ins w:id="80" w:author="白白1373946035" w:date="2018-08-03T11:51:03Z"/>
                <w:rFonts w:hint="eastAsia"/>
                <w:b/>
                <w:bCs/>
                <w:color w:val="FFFFFF" w:themeColor="background1"/>
                <w:vertAlign w:val="baseline"/>
                <w:lang w:val="en-US" w:eastAsia="zh-CN"/>
                <w14:textFill>
                  <w14:solidFill>
                    <w14:schemeClr w14:val="bg1"/>
                  </w14:solidFill>
                </w14:textFill>
              </w:rPr>
            </w:pPr>
            <w:ins w:id="81" w:author="白白1373946035" w:date="2018-08-03T11:51:03Z">
              <w:r>
                <w:rPr>
                  <w:rFonts w:hint="eastAsia"/>
                  <w:b/>
                  <w:bCs/>
                  <w:color w:val="FFFFFF" w:themeColor="background1"/>
                  <w:vertAlign w:val="baseline"/>
                  <w:lang w:val="en-US" w:eastAsia="zh-CN"/>
                  <w14:textFill>
                    <w14:solidFill>
                      <w14:schemeClr w14:val="bg1"/>
                    </w14:solidFill>
                  </w14:textFill>
                </w:rPr>
                <w:t>必须</w:t>
              </w:r>
            </w:ins>
          </w:p>
        </w:tc>
        <w:tc>
          <w:tcPr>
            <w:tcW w:w="2947" w:type="dxa"/>
            <w:tcBorders>
              <w:top w:val="single" w:color="4F81BD" w:sz="8" w:space="0"/>
              <w:left w:val="dotted" w:color="auto" w:sz="4" w:space="0"/>
              <w:bottom w:val="single" w:color="4F81BD" w:sz="8" w:space="0"/>
              <w:right w:val="single" w:color="4F81BD" w:sz="8" w:space="0"/>
            </w:tcBorders>
            <w:shd w:val="clear" w:color="auto" w:fill="4F81BD"/>
          </w:tcPr>
          <w:p>
            <w:pPr>
              <w:ind w:left="0" w:leftChars="0" w:firstLine="0" w:firstLineChars="0"/>
              <w:jc w:val="left"/>
              <w:rPr>
                <w:ins w:id="82" w:author="白白1373946035" w:date="2018-08-03T11:51:03Z"/>
                <w:rFonts w:hint="eastAsia"/>
                <w:b/>
                <w:bCs/>
                <w:color w:val="FFFFFF" w:themeColor="background1"/>
                <w:vertAlign w:val="baseline"/>
                <w:lang w:val="en-US" w:eastAsia="zh-CN"/>
                <w14:textFill>
                  <w14:solidFill>
                    <w14:schemeClr w14:val="bg1"/>
                  </w14:solidFill>
                </w14:textFill>
              </w:rPr>
            </w:pPr>
            <w:ins w:id="83" w:author="白白1373946035" w:date="2018-08-03T11:51:03Z">
              <w:r>
                <w:rPr>
                  <w:rFonts w:hint="eastAsia"/>
                  <w:b/>
                  <w:bCs/>
                  <w:color w:val="FFFFFF" w:themeColor="background1"/>
                  <w:vertAlign w:val="baseline"/>
                  <w:lang w:val="en-US" w:eastAsia="zh-CN"/>
                  <w14:textFill>
                    <w14:solidFill>
                      <w14:schemeClr w14:val="bg1"/>
                    </w14:solidFill>
                  </w14:textFill>
                </w:rPr>
                <w:t>备注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4" w:author="白白1373946035" w:date="2018-08-03T11:51:03Z"/>
        </w:trPr>
        <w:tc>
          <w:tcPr>
            <w:tcW w:w="439" w:type="dxa"/>
          </w:tcPr>
          <w:p>
            <w:pPr>
              <w:ind w:left="0" w:leftChars="0" w:firstLine="0" w:firstLineChars="0"/>
              <w:jc w:val="left"/>
              <w:rPr>
                <w:ins w:id="85" w:author="白白1373946035" w:date="2018-08-03T11:51:03Z"/>
                <w:rFonts w:hint="eastAsia"/>
                <w:vertAlign w:val="baseline"/>
                <w:lang w:val="en-US" w:eastAsia="zh-CN"/>
              </w:rPr>
            </w:pPr>
            <w:ins w:id="86" w:author="白白1373946035" w:date="2018-08-03T11:51:03Z">
              <w:r>
                <w:rPr>
                  <w:rFonts w:hint="eastAsia"/>
                  <w:vertAlign w:val="baseline"/>
                  <w:lang w:val="en-US" w:eastAsia="zh-CN"/>
                </w:rPr>
                <w:t>1</w:t>
              </w:r>
            </w:ins>
          </w:p>
        </w:tc>
        <w:tc>
          <w:tcPr>
            <w:tcW w:w="2280" w:type="dxa"/>
          </w:tcPr>
          <w:p>
            <w:pPr>
              <w:ind w:left="0" w:leftChars="0" w:firstLine="0" w:firstLineChars="0"/>
              <w:jc w:val="left"/>
              <w:rPr>
                <w:ins w:id="87" w:author="白白1373946035" w:date="2018-08-03T11:51:03Z"/>
                <w:rFonts w:hint="eastAsia"/>
                <w:vertAlign w:val="baseline"/>
                <w:lang w:val="en-US" w:eastAsia="zh-CN"/>
              </w:rPr>
            </w:pPr>
            <w:ins w:id="88" w:author="白白1373946035" w:date="2018-08-03T11:51:26Z">
              <w:r>
                <w:rPr>
                  <w:rFonts w:hint="eastAsia"/>
                  <w:color w:val="FF0000"/>
                  <w:vertAlign w:val="baseline"/>
                  <w:lang w:val="en-US" w:eastAsia="zh-CN"/>
                </w:rPr>
                <w:t>gno</w:t>
              </w:r>
            </w:ins>
          </w:p>
        </w:tc>
        <w:tc>
          <w:tcPr>
            <w:tcW w:w="1884" w:type="dxa"/>
          </w:tcPr>
          <w:p>
            <w:pPr>
              <w:ind w:left="0" w:leftChars="0" w:firstLine="0" w:firstLineChars="0"/>
              <w:jc w:val="left"/>
              <w:rPr>
                <w:ins w:id="89" w:author="白白1373946035" w:date="2018-08-03T11:51:03Z"/>
                <w:rFonts w:hint="eastAsia"/>
                <w:vertAlign w:val="baseline"/>
                <w:lang w:val="en-US" w:eastAsia="zh-CN"/>
              </w:rPr>
            </w:pPr>
            <w:ins w:id="90" w:author="白白1373946035" w:date="2018-08-03T11:51:33Z">
              <w:r>
                <w:rPr>
                  <w:rFonts w:hint="eastAsia"/>
                  <w:color w:val="FF0000"/>
                  <w:vertAlign w:val="baseline"/>
                  <w:lang w:val="en-US" w:eastAsia="zh-CN"/>
                </w:rPr>
                <w:t>String(30)</w:t>
              </w:r>
            </w:ins>
          </w:p>
        </w:tc>
        <w:tc>
          <w:tcPr>
            <w:tcW w:w="972" w:type="dxa"/>
          </w:tcPr>
          <w:p>
            <w:pPr>
              <w:ind w:left="0" w:leftChars="0" w:firstLine="0" w:firstLineChars="0"/>
              <w:jc w:val="left"/>
              <w:rPr>
                <w:ins w:id="91" w:author="白白1373946035" w:date="2018-08-03T11:51:03Z"/>
                <w:rFonts w:hint="eastAsia"/>
                <w:vertAlign w:val="baseline"/>
                <w:lang w:val="en-US" w:eastAsia="zh-CN"/>
              </w:rPr>
            </w:pPr>
            <w:ins w:id="92" w:author="白白1373946035" w:date="2018-08-03T11:51:37Z">
              <w:r>
                <w:rPr>
                  <w:rFonts w:hint="eastAsia"/>
                  <w:color w:val="FF0000"/>
                  <w:vertAlign w:val="baseline"/>
                  <w:lang w:val="en-US" w:eastAsia="zh-CN"/>
                </w:rPr>
                <w:t>是</w:t>
              </w:r>
            </w:ins>
          </w:p>
        </w:tc>
        <w:tc>
          <w:tcPr>
            <w:tcW w:w="2947" w:type="dxa"/>
          </w:tcPr>
          <w:p>
            <w:pPr>
              <w:ind w:left="0" w:leftChars="0" w:firstLine="0" w:firstLineChars="0"/>
              <w:jc w:val="left"/>
              <w:rPr>
                <w:ins w:id="93" w:author="白白1373946035" w:date="2018-08-03T11:51:03Z"/>
                <w:rFonts w:hint="eastAsia"/>
                <w:vertAlign w:val="baseline"/>
                <w:lang w:val="en-US" w:eastAsia="zh-CN"/>
              </w:rPr>
            </w:pPr>
            <w:ins w:id="94" w:author="白白1373946035" w:date="2018-08-03T11:51:42Z">
              <w:r>
                <w:rPr>
                  <w:rFonts w:hint="eastAsia"/>
                  <w:color w:val="FF0000"/>
                  <w:vertAlign w:val="baseline"/>
                  <w:lang w:val="en-US" w:eastAsia="zh-CN"/>
                </w:rPr>
                <w:t>供应商</w:t>
              </w:r>
            </w:ins>
            <w:ins w:id="95" w:author="白白1373946035" w:date="2018-08-03T11:51:53Z">
              <w:r>
                <w:rPr>
                  <w:rFonts w:hint="eastAsia"/>
                  <w:color w:val="FF0000"/>
                  <w:vertAlign w:val="baseline"/>
                  <w:lang w:val="en-US" w:eastAsia="zh-CN"/>
                </w:rPr>
                <w:t>（租户）</w:t>
              </w:r>
            </w:ins>
            <w:ins w:id="96" w:author="白白1373946035" w:date="2018-08-03T11:51:42Z">
              <w:r>
                <w:rPr>
                  <w:rFonts w:hint="eastAsia"/>
                  <w:color w:val="FF0000"/>
                  <w:vertAlign w:val="baseline"/>
                  <w:lang w:val="en-US" w:eastAsia="zh-CN"/>
                </w:rPr>
                <w:t>编码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7" w:author="白白1373946035" w:date="2018-08-03T11:51:03Z"/>
        </w:trPr>
        <w:tc>
          <w:tcPr>
            <w:tcW w:w="439" w:type="dxa"/>
          </w:tcPr>
          <w:p>
            <w:pPr>
              <w:ind w:left="0" w:leftChars="0" w:firstLine="0" w:firstLineChars="0"/>
              <w:jc w:val="left"/>
              <w:rPr>
                <w:ins w:id="98" w:author="白白1373946035" w:date="2018-08-03T11:51:03Z"/>
                <w:rFonts w:hint="eastAsia"/>
                <w:vertAlign w:val="baseline"/>
                <w:lang w:val="en-US" w:eastAsia="zh-CN"/>
              </w:rPr>
            </w:pPr>
            <w:ins w:id="99" w:author="白白1373946035" w:date="2018-08-03T11:51:03Z">
              <w:r>
                <w:rPr>
                  <w:rFonts w:hint="eastAsia"/>
                  <w:vertAlign w:val="baseline"/>
                  <w:lang w:val="en-US" w:eastAsia="zh-CN"/>
                </w:rPr>
                <w:t>2</w:t>
              </w:r>
            </w:ins>
          </w:p>
        </w:tc>
        <w:tc>
          <w:tcPr>
            <w:tcW w:w="2280" w:type="dxa"/>
            <w:vAlign w:val="top"/>
          </w:tcPr>
          <w:p>
            <w:pPr>
              <w:ind w:left="0" w:leftChars="0" w:firstLine="0" w:firstLineChars="0"/>
              <w:jc w:val="left"/>
              <w:rPr>
                <w:ins w:id="100" w:author="白白1373946035" w:date="2018-08-03T11:51:03Z"/>
                <w:rFonts w:hint="eastAsia"/>
                <w:vertAlign w:val="baseline"/>
                <w:lang w:val="en-US" w:eastAsia="zh-CN"/>
              </w:rPr>
            </w:pPr>
            <w:ins w:id="101" w:author="白白1373946035" w:date="2018-08-03T11:53:25Z">
              <w:r>
                <w:rPr>
                  <w:rFonts w:hint="eastAsia"/>
                  <w:vertAlign w:val="baseline"/>
                  <w:lang w:val="en-US" w:eastAsia="zh-CN"/>
                </w:rPr>
                <w:t>sh</w:t>
              </w:r>
            </w:ins>
            <w:ins w:id="102" w:author="白白1373946035" w:date="2018-08-03T11:53:26Z">
              <w:r>
                <w:rPr>
                  <w:rFonts w:hint="eastAsia"/>
                  <w:vertAlign w:val="baseline"/>
                  <w:lang w:val="en-US" w:eastAsia="zh-CN"/>
                </w:rPr>
                <w:t>opid</w:t>
              </w:r>
            </w:ins>
          </w:p>
        </w:tc>
        <w:tc>
          <w:tcPr>
            <w:tcW w:w="1884" w:type="dxa"/>
            <w:vAlign w:val="top"/>
          </w:tcPr>
          <w:p>
            <w:pPr>
              <w:ind w:left="0" w:leftChars="0" w:firstLine="0" w:firstLineChars="0"/>
              <w:jc w:val="left"/>
              <w:rPr>
                <w:ins w:id="103" w:author="白白1373946035" w:date="2018-08-03T11:51:03Z"/>
                <w:rFonts w:hint="eastAsia"/>
                <w:vertAlign w:val="baseline"/>
                <w:lang w:val="en-US" w:eastAsia="zh-CN"/>
              </w:rPr>
            </w:pPr>
            <w:ins w:id="104" w:author="白白1373946035" w:date="2018-08-03T11:53:33Z">
              <w:r>
                <w:rPr>
                  <w:rFonts w:hint="eastAsia"/>
                  <w:vertAlign w:val="baseline"/>
                  <w:lang w:val="en-US" w:eastAsia="zh-CN"/>
                </w:rPr>
                <w:t>String(30)</w:t>
              </w:r>
            </w:ins>
          </w:p>
        </w:tc>
        <w:tc>
          <w:tcPr>
            <w:tcW w:w="972" w:type="dxa"/>
            <w:vAlign w:val="top"/>
          </w:tcPr>
          <w:p>
            <w:pPr>
              <w:ind w:left="0" w:leftChars="0" w:firstLine="0" w:firstLineChars="0"/>
              <w:jc w:val="left"/>
              <w:rPr>
                <w:ins w:id="105" w:author="白白1373946035" w:date="2018-08-03T11:51:03Z"/>
                <w:rFonts w:hint="eastAsia"/>
                <w:vertAlign w:val="baseline"/>
                <w:lang w:val="en-US" w:eastAsia="zh-CN"/>
              </w:rPr>
            </w:pPr>
            <w:ins w:id="106" w:author="白白1373946035" w:date="2018-08-03T11:53:35Z">
              <w:r>
                <w:rPr>
                  <w:rFonts w:hint="eastAsia"/>
                  <w:color w:val="FF0000"/>
                  <w:vertAlign w:val="baseline"/>
                  <w:lang w:val="en-US" w:eastAsia="zh-CN"/>
                </w:rPr>
                <w:t>是</w:t>
              </w:r>
            </w:ins>
          </w:p>
        </w:tc>
        <w:tc>
          <w:tcPr>
            <w:tcW w:w="2947" w:type="dxa"/>
            <w:vAlign w:val="top"/>
          </w:tcPr>
          <w:p>
            <w:pPr>
              <w:ind w:left="0" w:leftChars="0" w:firstLine="0" w:firstLineChars="0"/>
              <w:jc w:val="left"/>
              <w:rPr>
                <w:ins w:id="107" w:author="白白1373946035" w:date="2018-08-03T11:51:03Z"/>
                <w:rFonts w:hint="eastAsia"/>
                <w:vertAlign w:val="baseline"/>
                <w:lang w:val="en-US" w:eastAsia="zh-CN"/>
              </w:rPr>
            </w:pPr>
            <w:ins w:id="108" w:author="白白1373946035" w:date="2018-08-03T11:53:41Z">
              <w:r>
                <w:rPr>
                  <w:rFonts w:hint="eastAsia"/>
                  <w:vertAlign w:val="baseline"/>
                  <w:lang w:val="en-US" w:eastAsia="zh-CN"/>
                </w:rPr>
                <w:t>门店编码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9" w:author="白白1373946035" w:date="2018-08-03T11:51:03Z"/>
        </w:trPr>
        <w:tc>
          <w:tcPr>
            <w:tcW w:w="439" w:type="dxa"/>
          </w:tcPr>
          <w:p>
            <w:pPr>
              <w:ind w:left="0" w:leftChars="0" w:firstLine="0" w:firstLineChars="0"/>
              <w:jc w:val="left"/>
              <w:rPr>
                <w:ins w:id="110" w:author="白白1373946035" w:date="2018-08-03T11:51:03Z"/>
                <w:rFonts w:hint="eastAsia"/>
                <w:vertAlign w:val="baseline"/>
                <w:lang w:val="en-US" w:eastAsia="zh-CN"/>
              </w:rPr>
            </w:pPr>
            <w:ins w:id="111" w:author="白白1373946035" w:date="2018-08-03T11:51:03Z">
              <w:r>
                <w:rPr>
                  <w:rFonts w:hint="eastAsia"/>
                  <w:vertAlign w:val="baseline"/>
                  <w:lang w:val="en-US" w:eastAsia="zh-CN"/>
                </w:rPr>
                <w:t>3</w:t>
              </w:r>
            </w:ins>
          </w:p>
        </w:tc>
        <w:tc>
          <w:tcPr>
            <w:tcW w:w="2280" w:type="dxa"/>
          </w:tcPr>
          <w:p>
            <w:pPr>
              <w:ind w:left="0" w:leftChars="0" w:firstLine="0" w:firstLineChars="0"/>
              <w:jc w:val="left"/>
              <w:rPr>
                <w:ins w:id="112" w:author="白白1373946035" w:date="2018-08-03T11:51:03Z"/>
                <w:rFonts w:hint="eastAsia"/>
                <w:vertAlign w:val="baseline"/>
                <w:lang w:val="en-US" w:eastAsia="zh-CN"/>
              </w:rPr>
            </w:pPr>
            <w:ins w:id="113" w:author="白白1373946035" w:date="2018-08-03T11:53:49Z">
              <w:r>
                <w:rPr>
                  <w:rFonts w:hint="eastAsia"/>
                  <w:vertAlign w:val="baseline"/>
                  <w:lang w:val="en-US" w:eastAsia="zh-CN"/>
                </w:rPr>
                <w:t>s</w:t>
              </w:r>
            </w:ins>
            <w:ins w:id="114" w:author="白白1373946035" w:date="2018-08-03T11:53:51Z">
              <w:r>
                <w:rPr>
                  <w:rFonts w:hint="eastAsia"/>
                  <w:vertAlign w:val="baseline"/>
                  <w:lang w:val="en-US" w:eastAsia="zh-CN"/>
                </w:rPr>
                <w:t>tart</w:t>
              </w:r>
            </w:ins>
            <w:ins w:id="115" w:author="白白1373946035" w:date="2018-08-03T11:53:52Z">
              <w:r>
                <w:rPr>
                  <w:rFonts w:hint="eastAsia"/>
                  <w:vertAlign w:val="baseline"/>
                  <w:lang w:val="en-US" w:eastAsia="zh-CN"/>
                </w:rPr>
                <w:t>date</w:t>
              </w:r>
            </w:ins>
          </w:p>
        </w:tc>
        <w:tc>
          <w:tcPr>
            <w:tcW w:w="1884" w:type="dxa"/>
          </w:tcPr>
          <w:p>
            <w:pPr>
              <w:ind w:left="0" w:leftChars="0" w:firstLine="0" w:firstLineChars="0"/>
              <w:jc w:val="left"/>
              <w:rPr>
                <w:ins w:id="116" w:author="白白1373946035" w:date="2018-08-03T11:51:03Z"/>
                <w:rFonts w:hint="eastAsia"/>
                <w:vertAlign w:val="baseline"/>
                <w:lang w:val="en-US" w:eastAsia="zh-CN"/>
              </w:rPr>
            </w:pPr>
            <w:ins w:id="117" w:author="白白1373946035" w:date="2018-08-03T11:54:25Z">
              <w:r>
                <w:rPr>
                  <w:rFonts w:hint="eastAsia"/>
                  <w:vertAlign w:val="baseline"/>
                  <w:lang w:val="en-US" w:eastAsia="zh-CN"/>
                </w:rPr>
                <w:t>String</w:t>
              </w:r>
            </w:ins>
            <w:ins w:id="118" w:author="白白1373946035" w:date="2018-08-03T11:54:26Z">
              <w:r>
                <w:rPr>
                  <w:rFonts w:hint="eastAsia"/>
                  <w:vertAlign w:val="baseline"/>
                  <w:lang w:val="en-US" w:eastAsia="zh-CN"/>
                </w:rPr>
                <w:t>(</w:t>
              </w:r>
            </w:ins>
            <w:ins w:id="119" w:author="白白1373946035" w:date="2018-08-03T11:54:27Z">
              <w:r>
                <w:rPr>
                  <w:rFonts w:hint="eastAsia"/>
                  <w:vertAlign w:val="baseline"/>
                  <w:lang w:val="en-US" w:eastAsia="zh-CN"/>
                </w:rPr>
                <w:t>10</w:t>
              </w:r>
            </w:ins>
            <w:ins w:id="120" w:author="白白1373946035" w:date="2018-08-03T11:54:26Z">
              <w:r>
                <w:rPr>
                  <w:rFonts w:hint="eastAsia"/>
                  <w:vertAlign w:val="baseline"/>
                  <w:lang w:val="en-US" w:eastAsia="zh-CN"/>
                </w:rPr>
                <w:t>)</w:t>
              </w:r>
            </w:ins>
          </w:p>
        </w:tc>
        <w:tc>
          <w:tcPr>
            <w:tcW w:w="972" w:type="dxa"/>
          </w:tcPr>
          <w:p>
            <w:pPr>
              <w:ind w:left="0" w:leftChars="0" w:firstLine="0" w:firstLineChars="0"/>
              <w:jc w:val="left"/>
              <w:rPr>
                <w:ins w:id="121" w:author="白白1373946035" w:date="2018-08-03T11:51:03Z"/>
                <w:rFonts w:hint="eastAsia"/>
                <w:vertAlign w:val="baseline"/>
                <w:lang w:val="en-US" w:eastAsia="zh-CN"/>
              </w:rPr>
            </w:pPr>
          </w:p>
        </w:tc>
        <w:tc>
          <w:tcPr>
            <w:tcW w:w="2947" w:type="dxa"/>
          </w:tcPr>
          <w:p>
            <w:pPr>
              <w:ind w:left="0" w:leftChars="0" w:firstLine="0" w:firstLineChars="0"/>
              <w:jc w:val="left"/>
              <w:rPr>
                <w:ins w:id="122" w:author="白白1373946035" w:date="2018-08-03T11:55:33Z"/>
                <w:rFonts w:hint="eastAsia"/>
                <w:vertAlign w:val="baseline"/>
                <w:lang w:val="en-US" w:eastAsia="zh-CN"/>
              </w:rPr>
            </w:pPr>
            <w:ins w:id="123" w:author="白白1373946035" w:date="2018-08-03T11:54:58Z">
              <w:r>
                <w:rPr>
                  <w:rFonts w:hint="eastAsia"/>
                  <w:vertAlign w:val="baseline"/>
                  <w:lang w:val="en-US" w:eastAsia="zh-CN"/>
                </w:rPr>
                <w:t>最小</w:t>
              </w:r>
            </w:ins>
            <w:ins w:id="124" w:author="白白1373946035" w:date="2018-08-03T11:54:05Z">
              <w:r>
                <w:rPr>
                  <w:rFonts w:hint="eastAsia"/>
                  <w:vertAlign w:val="baseline"/>
                  <w:lang w:val="en-US" w:eastAsia="zh-CN"/>
                </w:rPr>
                <w:t>发票</w:t>
              </w:r>
            </w:ins>
            <w:ins w:id="125" w:author="白白1373946035" w:date="2018-08-03T11:54:11Z">
              <w:r>
                <w:rPr>
                  <w:rFonts w:hint="eastAsia"/>
                  <w:vertAlign w:val="baseline"/>
                  <w:lang w:val="en-US" w:eastAsia="zh-CN"/>
                </w:rPr>
                <w:t>日期</w:t>
              </w:r>
            </w:ins>
            <w:ins w:id="126" w:author="白白1373946035" w:date="2018-08-03T11:54:12Z">
              <w:r>
                <w:rPr>
                  <w:rFonts w:hint="eastAsia"/>
                  <w:vertAlign w:val="baseline"/>
                  <w:lang w:val="en-US" w:eastAsia="zh-CN"/>
                </w:rPr>
                <w:t>yyyy-MM-dd</w:t>
              </w:r>
            </w:ins>
          </w:p>
          <w:p>
            <w:pPr>
              <w:ind w:left="0" w:leftChars="0" w:firstLine="0" w:firstLineChars="0"/>
              <w:jc w:val="left"/>
              <w:rPr>
                <w:ins w:id="127" w:author="白白1373946035" w:date="2018-08-03T11:51:03Z"/>
                <w:rFonts w:hint="eastAsia"/>
                <w:vertAlign w:val="baseline"/>
                <w:lang w:val="en-US" w:eastAsia="zh-CN"/>
              </w:rPr>
            </w:pPr>
            <w:ins w:id="128" w:author="白白1373946035" w:date="2018-08-03T11:55:35Z">
              <w:r>
                <w:rPr>
                  <w:rFonts w:hint="eastAsia"/>
                  <w:vertAlign w:val="baseline"/>
                  <w:lang w:val="en-US" w:eastAsia="zh-CN"/>
                </w:rPr>
                <w:t>不</w:t>
              </w:r>
            </w:ins>
            <w:ins w:id="129" w:author="白白1373946035" w:date="2018-08-03T11:55:52Z">
              <w:r>
                <w:rPr>
                  <w:rFonts w:hint="eastAsia"/>
                  <w:vertAlign w:val="baseline"/>
                  <w:lang w:val="en-US" w:eastAsia="zh-CN"/>
                </w:rPr>
                <w:t>提供</w:t>
              </w:r>
            </w:ins>
            <w:ins w:id="130" w:author="白白1373946035" w:date="2018-08-03T11:55:37Z">
              <w:r>
                <w:rPr>
                  <w:rFonts w:hint="eastAsia"/>
                  <w:vertAlign w:val="baseline"/>
                  <w:lang w:val="en-US" w:eastAsia="zh-CN"/>
                </w:rPr>
                <w:t>日期</w:t>
              </w:r>
            </w:ins>
            <w:ins w:id="131" w:author="白白1373946035" w:date="2018-08-03T11:55:38Z">
              <w:r>
                <w:rPr>
                  <w:rFonts w:hint="eastAsia"/>
                  <w:vertAlign w:val="baseline"/>
                  <w:lang w:val="en-US" w:eastAsia="zh-CN"/>
                </w:rPr>
                <w:t>则</w:t>
              </w:r>
            </w:ins>
            <w:ins w:id="132" w:author="白白1373946035" w:date="2018-08-03T11:55:40Z">
              <w:r>
                <w:rPr>
                  <w:rFonts w:hint="eastAsia"/>
                  <w:vertAlign w:val="baseline"/>
                  <w:lang w:val="en-US" w:eastAsia="zh-CN"/>
                </w:rPr>
                <w:t>默认为</w:t>
              </w:r>
            </w:ins>
            <w:ins w:id="133" w:author="白白1373946035" w:date="2018-08-03T11:55:43Z">
              <w:r>
                <w:rPr>
                  <w:rFonts w:hint="eastAsia"/>
                  <w:vertAlign w:val="baseline"/>
                  <w:lang w:val="en-US" w:eastAsia="zh-CN"/>
                </w:rPr>
                <w:t>最近</w:t>
              </w:r>
            </w:ins>
            <w:ins w:id="134" w:author="白白1373946035" w:date="2018-08-03T11:55:45Z">
              <w:r>
                <w:rPr>
                  <w:rFonts w:hint="eastAsia"/>
                  <w:vertAlign w:val="baseline"/>
                  <w:lang w:val="en-US" w:eastAsia="zh-CN"/>
                </w:rPr>
                <w:t>一个月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5" w:author="白白1373946035" w:date="2018-08-03T11:51:03Z"/>
        </w:trPr>
        <w:tc>
          <w:tcPr>
            <w:tcW w:w="439" w:type="dxa"/>
          </w:tcPr>
          <w:p>
            <w:pPr>
              <w:ind w:left="0" w:leftChars="0" w:firstLine="0" w:firstLineChars="0"/>
              <w:jc w:val="left"/>
              <w:rPr>
                <w:ins w:id="136" w:author="白白1373946035" w:date="2018-08-03T11:51:03Z"/>
                <w:rFonts w:hint="eastAsia"/>
                <w:vertAlign w:val="baseline"/>
                <w:lang w:val="en-US" w:eastAsia="zh-CN"/>
              </w:rPr>
            </w:pPr>
            <w:ins w:id="137" w:author="白白1373946035" w:date="2018-08-03T11:51:03Z">
              <w:r>
                <w:rPr>
                  <w:rFonts w:hint="eastAsia"/>
                  <w:vertAlign w:val="baseline"/>
                  <w:lang w:val="en-US" w:eastAsia="zh-CN"/>
                </w:rPr>
                <w:t>4</w:t>
              </w:r>
            </w:ins>
          </w:p>
        </w:tc>
        <w:tc>
          <w:tcPr>
            <w:tcW w:w="2280" w:type="dxa"/>
          </w:tcPr>
          <w:p>
            <w:pPr>
              <w:ind w:left="0" w:leftChars="0" w:firstLine="0" w:firstLineChars="0"/>
              <w:jc w:val="left"/>
              <w:rPr>
                <w:ins w:id="138" w:author="白白1373946035" w:date="2018-08-03T11:51:03Z"/>
                <w:rFonts w:hint="eastAsia"/>
                <w:vertAlign w:val="baseline"/>
                <w:lang w:val="en-US" w:eastAsia="zh-CN"/>
              </w:rPr>
            </w:pPr>
            <w:ins w:id="139" w:author="白白1373946035" w:date="2018-08-03T11:54:18Z">
              <w:r>
                <w:rPr>
                  <w:rFonts w:hint="eastAsia"/>
                  <w:vertAlign w:val="baseline"/>
                  <w:lang w:val="en-US" w:eastAsia="zh-CN"/>
                </w:rPr>
                <w:t>end</w:t>
              </w:r>
            </w:ins>
            <w:ins w:id="140" w:author="白白1373946035" w:date="2018-08-03T11:54:19Z">
              <w:r>
                <w:rPr>
                  <w:rFonts w:hint="eastAsia"/>
                  <w:vertAlign w:val="baseline"/>
                  <w:lang w:val="en-US" w:eastAsia="zh-CN"/>
                </w:rPr>
                <w:t>date</w:t>
              </w:r>
            </w:ins>
          </w:p>
        </w:tc>
        <w:tc>
          <w:tcPr>
            <w:tcW w:w="1884" w:type="dxa"/>
          </w:tcPr>
          <w:p>
            <w:pPr>
              <w:ind w:left="0" w:leftChars="0" w:firstLine="0" w:firstLineChars="0"/>
              <w:jc w:val="left"/>
              <w:rPr>
                <w:ins w:id="141" w:author="白白1373946035" w:date="2018-08-03T11:51:03Z"/>
                <w:rFonts w:hint="eastAsia"/>
                <w:vertAlign w:val="baseline"/>
                <w:lang w:val="en-US" w:eastAsia="zh-CN"/>
              </w:rPr>
            </w:pPr>
            <w:ins w:id="142" w:author="白白1373946035" w:date="2018-08-03T11:54:31Z">
              <w:r>
                <w:rPr>
                  <w:rFonts w:hint="eastAsia"/>
                  <w:vertAlign w:val="baseline"/>
                  <w:lang w:val="en-US" w:eastAsia="zh-CN"/>
                </w:rPr>
                <w:t>String(10)</w:t>
              </w:r>
            </w:ins>
          </w:p>
        </w:tc>
        <w:tc>
          <w:tcPr>
            <w:tcW w:w="972" w:type="dxa"/>
          </w:tcPr>
          <w:p>
            <w:pPr>
              <w:ind w:left="0" w:leftChars="0" w:firstLine="0" w:firstLineChars="0"/>
              <w:jc w:val="left"/>
              <w:rPr>
                <w:ins w:id="143" w:author="白白1373946035" w:date="2018-08-03T11:51:03Z"/>
                <w:rFonts w:hint="eastAsia"/>
                <w:vertAlign w:val="baseline"/>
                <w:lang w:val="en-US" w:eastAsia="zh-CN"/>
              </w:rPr>
            </w:pPr>
          </w:p>
        </w:tc>
        <w:tc>
          <w:tcPr>
            <w:tcW w:w="2947" w:type="dxa"/>
          </w:tcPr>
          <w:p>
            <w:pPr>
              <w:ind w:left="0" w:leftChars="0" w:firstLine="0" w:firstLineChars="0"/>
              <w:jc w:val="left"/>
              <w:rPr>
                <w:ins w:id="144" w:author="白白1373946035" w:date="2018-08-03T11:51:03Z"/>
                <w:rFonts w:hint="eastAsia"/>
                <w:vertAlign w:val="baseline"/>
                <w:lang w:val="en-US" w:eastAsia="zh-CN"/>
              </w:rPr>
            </w:pPr>
            <w:ins w:id="145" w:author="白白1373946035" w:date="2018-08-03T11:54:55Z">
              <w:r>
                <w:rPr>
                  <w:rFonts w:hint="eastAsia"/>
                  <w:vertAlign w:val="baseline"/>
                  <w:lang w:val="en-US" w:eastAsia="zh-CN"/>
                </w:rPr>
                <w:t>最大</w:t>
              </w:r>
            </w:ins>
            <w:ins w:id="146" w:author="白白1373946035" w:date="2018-08-03T11:54:40Z">
              <w:r>
                <w:rPr>
                  <w:rFonts w:hint="eastAsia"/>
                  <w:vertAlign w:val="baseline"/>
                  <w:lang w:val="en-US" w:eastAsia="zh-CN"/>
                </w:rPr>
                <w:t>发票日期yyyy-MM-dd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47" w:author="白白1373946035" w:date="2018-08-03T12:05:51Z"/>
        </w:trPr>
        <w:tc>
          <w:tcPr>
            <w:tcW w:w="439" w:type="dxa"/>
          </w:tcPr>
          <w:p>
            <w:pPr>
              <w:ind w:left="0" w:leftChars="0" w:firstLine="0" w:firstLineChars="0"/>
              <w:jc w:val="left"/>
              <w:rPr>
                <w:ins w:id="148" w:author="白白1373946035" w:date="2018-08-03T12:05:51Z"/>
                <w:rFonts w:hint="eastAsia"/>
                <w:vertAlign w:val="baseline"/>
                <w:lang w:val="en-US" w:eastAsia="zh-CN"/>
              </w:rPr>
            </w:pPr>
            <w:ins w:id="149" w:author="白白1373946035" w:date="2018-08-03T12:05:52Z">
              <w:r>
                <w:rPr>
                  <w:rFonts w:hint="eastAsia"/>
                  <w:vertAlign w:val="baseline"/>
                  <w:lang w:val="en-US" w:eastAsia="zh-CN"/>
                </w:rPr>
                <w:t>5</w:t>
              </w:r>
            </w:ins>
          </w:p>
        </w:tc>
        <w:tc>
          <w:tcPr>
            <w:tcW w:w="2280" w:type="dxa"/>
          </w:tcPr>
          <w:p>
            <w:pPr>
              <w:ind w:left="0" w:leftChars="0" w:firstLine="0" w:firstLineChars="0"/>
              <w:jc w:val="left"/>
              <w:rPr>
                <w:ins w:id="150" w:author="白白1373946035" w:date="2018-08-03T12:05:51Z"/>
                <w:rFonts w:hint="eastAsia"/>
                <w:vertAlign w:val="baseline"/>
                <w:lang w:val="en-US" w:eastAsia="zh-CN"/>
              </w:rPr>
            </w:pPr>
            <w:ins w:id="151" w:author="白白1373946035" w:date="2018-08-03T12:06:23Z">
              <w:r>
                <w:rPr>
                  <w:rFonts w:hint="eastAsia"/>
                  <w:vertAlign w:val="baseline"/>
                  <w:lang w:val="en-US" w:eastAsia="zh-CN"/>
                </w:rPr>
                <w:t>need</w:t>
              </w:r>
            </w:ins>
            <w:ins w:id="152" w:author="白白1373946035" w:date="2018-08-03T12:05:58Z">
              <w:r>
                <w:rPr>
                  <w:rFonts w:hint="eastAsia"/>
                  <w:vertAlign w:val="baseline"/>
                  <w:lang w:val="en-US" w:eastAsia="zh-CN"/>
                </w:rPr>
                <w:t>sign</w:t>
              </w:r>
            </w:ins>
          </w:p>
        </w:tc>
        <w:tc>
          <w:tcPr>
            <w:tcW w:w="1884" w:type="dxa"/>
          </w:tcPr>
          <w:p>
            <w:pPr>
              <w:ind w:left="0" w:leftChars="0" w:firstLine="0" w:firstLineChars="0"/>
              <w:jc w:val="left"/>
              <w:rPr>
                <w:ins w:id="153" w:author="白白1373946035" w:date="2018-08-03T12:05:51Z"/>
                <w:rFonts w:hint="eastAsia"/>
                <w:vertAlign w:val="baseline"/>
                <w:lang w:val="en-US" w:eastAsia="zh-CN"/>
              </w:rPr>
            </w:pPr>
            <w:ins w:id="154" w:author="白白1373946035" w:date="2018-08-03T12:06:05Z">
              <w:r>
                <w:rPr>
                  <w:rFonts w:hint="eastAsia"/>
                  <w:vertAlign w:val="baseline"/>
                  <w:lang w:val="en-US" w:eastAsia="zh-CN"/>
                </w:rPr>
                <w:t>int</w:t>
              </w:r>
            </w:ins>
          </w:p>
        </w:tc>
        <w:tc>
          <w:tcPr>
            <w:tcW w:w="972" w:type="dxa"/>
          </w:tcPr>
          <w:p>
            <w:pPr>
              <w:ind w:left="0" w:leftChars="0" w:firstLine="0" w:firstLineChars="0"/>
              <w:jc w:val="left"/>
              <w:rPr>
                <w:ins w:id="155" w:author="白白1373946035" w:date="2018-08-03T12:05:51Z"/>
                <w:rFonts w:hint="eastAsia"/>
                <w:vertAlign w:val="baseline"/>
                <w:lang w:val="en-US" w:eastAsia="zh-CN"/>
              </w:rPr>
            </w:pPr>
          </w:p>
        </w:tc>
        <w:tc>
          <w:tcPr>
            <w:tcW w:w="2947" w:type="dxa"/>
          </w:tcPr>
          <w:p>
            <w:pPr>
              <w:ind w:left="0" w:leftChars="0" w:firstLine="0" w:firstLineChars="0"/>
              <w:jc w:val="left"/>
              <w:rPr>
                <w:ins w:id="156" w:author="白白1373946035" w:date="2018-08-03T12:05:51Z"/>
                <w:rFonts w:hint="eastAsia"/>
                <w:vertAlign w:val="baseline"/>
                <w:lang w:val="en-US" w:eastAsia="zh-CN"/>
              </w:rPr>
            </w:pPr>
            <w:ins w:id="157" w:author="白白1373946035" w:date="2018-08-03T12:06:11Z">
              <w:r>
                <w:rPr>
                  <w:rFonts w:hint="eastAsia"/>
                  <w:vertAlign w:val="baseline"/>
                  <w:lang w:val="en-US" w:eastAsia="zh-CN"/>
                </w:rPr>
                <w:t>默认</w:t>
              </w:r>
            </w:ins>
            <w:ins w:id="158" w:author="白白1373946035" w:date="2018-08-03T12:06:29Z">
              <w:r>
                <w:rPr>
                  <w:rFonts w:hint="eastAsia"/>
                  <w:vertAlign w:val="baseline"/>
                  <w:lang w:val="en-US" w:eastAsia="zh-CN"/>
                </w:rPr>
                <w:t>为0</w:t>
              </w:r>
            </w:ins>
            <w:ins w:id="159" w:author="白白1373946035" w:date="2018-08-03T12:06:39Z">
              <w:r>
                <w:rPr>
                  <w:rFonts w:hint="eastAsia"/>
                  <w:vertAlign w:val="baseline"/>
                  <w:lang w:val="en-US" w:eastAsia="zh-CN"/>
                </w:rPr>
                <w:t>，</w:t>
              </w:r>
            </w:ins>
            <w:ins w:id="160" w:author="白白1373946035" w:date="2018-08-03T12:06:36Z">
              <w:r>
                <w:rPr>
                  <w:rFonts w:hint="eastAsia"/>
                  <w:vertAlign w:val="baseline"/>
                  <w:lang w:val="en-US" w:eastAsia="zh-CN"/>
                </w:rPr>
                <w:t>0=</w:t>
              </w:r>
            </w:ins>
            <w:ins w:id="161" w:author="白白1373946035" w:date="2018-08-03T12:07:00Z">
              <w:r>
                <w:rPr>
                  <w:rFonts w:hint="eastAsia"/>
                  <w:vertAlign w:val="baseline"/>
                  <w:lang w:val="en-US" w:eastAsia="zh-CN"/>
                </w:rPr>
                <w:t>明文</w:t>
              </w:r>
            </w:ins>
            <w:ins w:id="162" w:author="白白1373946035" w:date="2018-08-03T12:07:01Z">
              <w:r>
                <w:rPr>
                  <w:rFonts w:hint="eastAsia"/>
                  <w:vertAlign w:val="baseline"/>
                  <w:lang w:val="en-US" w:eastAsia="zh-CN"/>
                </w:rPr>
                <w:t>返回</w:t>
              </w:r>
            </w:ins>
            <w:ins w:id="163" w:author="白白1373946035" w:date="2018-08-03T12:06:50Z">
              <w:r>
                <w:rPr>
                  <w:rFonts w:hint="eastAsia"/>
                  <w:vertAlign w:val="baseline"/>
                  <w:lang w:val="en-US" w:eastAsia="zh-CN"/>
                </w:rPr>
                <w:t>，1</w:t>
              </w:r>
            </w:ins>
            <w:ins w:id="164" w:author="白白1373946035" w:date="2018-08-03T12:06:51Z">
              <w:r>
                <w:rPr>
                  <w:rFonts w:hint="eastAsia"/>
                  <w:vertAlign w:val="baseline"/>
                  <w:lang w:val="en-US" w:eastAsia="zh-CN"/>
                </w:rPr>
                <w:t>=</w:t>
              </w:r>
            </w:ins>
            <w:ins w:id="165" w:author="白白1373946035" w:date="2018-08-03T12:07:05Z">
              <w:r>
                <w:rPr>
                  <w:rFonts w:hint="eastAsia"/>
                  <w:vertAlign w:val="baseline"/>
                  <w:lang w:val="en-US" w:eastAsia="zh-CN"/>
                </w:rPr>
                <w:t>返回</w:t>
              </w:r>
            </w:ins>
            <w:ins w:id="166" w:author="白白1373946035" w:date="2018-08-03T12:07:07Z">
              <w:r>
                <w:rPr>
                  <w:rFonts w:hint="eastAsia"/>
                  <w:vertAlign w:val="baseline"/>
                  <w:lang w:val="en-US" w:eastAsia="zh-CN"/>
                </w:rPr>
                <w:t>报文</w:t>
              </w:r>
            </w:ins>
            <w:ins w:id="167" w:author="白白1373946035" w:date="2018-08-03T12:07:08Z">
              <w:r>
                <w:rPr>
                  <w:rFonts w:hint="eastAsia"/>
                  <w:vertAlign w:val="baseline"/>
                  <w:lang w:val="en-US" w:eastAsia="zh-CN"/>
                </w:rPr>
                <w:t>需</w:t>
              </w:r>
            </w:ins>
            <w:ins w:id="168" w:author="白白1373946035" w:date="2018-08-03T12:07:49Z">
              <w:r>
                <w:rPr>
                  <w:rFonts w:hint="eastAsia"/>
                  <w:vertAlign w:val="baseline"/>
                  <w:lang w:val="en-US" w:eastAsia="zh-CN"/>
                </w:rPr>
                <w:t>BASE</w:t>
              </w:r>
            </w:ins>
            <w:ins w:id="169" w:author="白白1373946035" w:date="2018-08-03T12:07:55Z">
              <w:r>
                <w:rPr>
                  <w:rFonts w:hint="eastAsia"/>
                  <w:vertAlign w:val="baseline"/>
                  <w:lang w:val="en-US" w:eastAsia="zh-CN"/>
                </w:rPr>
                <w:t>64</w:t>
              </w:r>
            </w:ins>
            <w:ins w:id="170" w:author="白白1373946035" w:date="2018-08-03T12:08:00Z">
              <w:r>
                <w:rPr>
                  <w:rFonts w:hint="eastAsia"/>
                  <w:vertAlign w:val="baseline"/>
                  <w:lang w:val="en-US" w:eastAsia="zh-CN"/>
                </w:rPr>
                <w:t>转码</w:t>
              </w:r>
            </w:ins>
            <w:ins w:id="171" w:author="白白1373946035" w:date="2018-08-03T12:07:34Z">
              <w:r>
                <w:rPr>
                  <w:rFonts w:hint="eastAsia"/>
                  <w:vertAlign w:val="baseline"/>
                  <w:lang w:val="en-US" w:eastAsia="zh-CN"/>
                </w:rPr>
                <w:t>及</w:t>
              </w:r>
            </w:ins>
            <w:ins w:id="172" w:author="白白1373946035" w:date="2018-08-03T12:09:00Z">
              <w:r>
                <w:rPr>
                  <w:rFonts w:hint="eastAsia"/>
                  <w:vertAlign w:val="baseline"/>
                  <w:lang w:val="en-US" w:eastAsia="zh-CN"/>
                </w:rPr>
                <w:t>返回</w:t>
              </w:r>
            </w:ins>
            <w:ins w:id="173" w:author="白白1373946035" w:date="2018-08-03T12:07:39Z">
              <w:r>
                <w:rPr>
                  <w:rFonts w:hint="eastAsia"/>
                  <w:vertAlign w:val="baseline"/>
                  <w:lang w:val="en-US" w:eastAsia="zh-CN"/>
                </w:rPr>
                <w:t>sign</w:t>
              </w:r>
            </w:ins>
          </w:p>
        </w:tc>
      </w:tr>
    </w:tbl>
    <w:p>
      <w:pPr>
        <w:rPr>
          <w:ins w:id="174" w:author="白白1373946035" w:date="2018-08-03T11:47:21Z"/>
          <w:rFonts w:hint="eastAsia"/>
          <w:lang w:val="en-US" w:eastAsia="zh-CN"/>
        </w:rPr>
      </w:pPr>
    </w:p>
    <w:p>
      <w:pPr>
        <w:rPr>
          <w:ins w:id="175" w:author="白白1373946035" w:date="2018-08-03T11:47:21Z"/>
          <w:rFonts w:hint="eastAsia"/>
          <w:lang w:val="en-US" w:eastAsia="zh-CN"/>
        </w:rPr>
      </w:pPr>
    </w:p>
    <w:p>
      <w:pPr>
        <w:rPr>
          <w:ins w:id="176" w:author="白白1373946035" w:date="2018-08-03T11:47:22Z"/>
          <w:rFonts w:hint="eastAsia"/>
          <w:lang w:val="en-US" w:eastAsia="zh-CN"/>
        </w:rPr>
      </w:pPr>
    </w:p>
    <w:p>
      <w:pPr>
        <w:pStyle w:val="3"/>
        <w:numPr>
          <w:ilvl w:val="2"/>
          <w:numId w:val="1"/>
          <w:ins w:id="178" w:author="白白1373946035" w:date="2018-08-03T11:56:24Z"/>
        </w:numPr>
        <w:ind w:left="720" w:hanging="720"/>
        <w:rPr>
          <w:rFonts w:hint="eastAsia"/>
          <w:lang w:val="en-US" w:eastAsia="zh-CN"/>
        </w:rPr>
        <w:pPrChange w:id="177" w:author="白白1373946035" w:date="2018-08-03T11:56:24Z">
          <w:pPr/>
        </w:pPrChange>
      </w:pPr>
      <w:del w:id="179" w:author="白白1373946035" w:date="2018-08-03T11:46:27Z">
        <w:bookmarkStart w:id="46" w:name="_Toc18499"/>
        <w:r>
          <w:rPr>
            <w:rFonts w:hint="eastAsia"/>
            <w:lang w:val="en-US" w:eastAsia="zh-CN"/>
          </w:rPr>
          <w:delText>调用方</w:delText>
        </w:r>
      </w:del>
      <w:ins w:id="180" w:author="白白1373946035" w:date="2018-08-03T11:46:28Z">
        <w:r>
          <w:rPr>
            <w:rFonts w:hint="eastAsia"/>
            <w:lang w:val="en-US" w:eastAsia="zh-CN"/>
          </w:rPr>
          <w:t>发票</w:t>
        </w:r>
      </w:ins>
      <w:ins w:id="181" w:author="白白1373946035" w:date="2018-08-03T11:46:33Z">
        <w:r>
          <w:rPr>
            <w:rFonts w:hint="eastAsia"/>
            <w:lang w:val="en-US" w:eastAsia="zh-CN"/>
          </w:rPr>
          <w:t>中台</w:t>
        </w:r>
      </w:ins>
      <w:ins w:id="182" w:author="白白1373946035" w:date="2018-08-03T11:46:35Z">
        <w:r>
          <w:rPr>
            <w:rFonts w:hint="eastAsia"/>
            <w:lang w:val="en-US" w:eastAsia="zh-CN"/>
          </w:rPr>
          <w:t>返回</w:t>
        </w:r>
      </w:ins>
      <w:r>
        <w:rPr>
          <w:rFonts w:hint="eastAsia"/>
          <w:lang w:val="en-US" w:eastAsia="zh-CN"/>
        </w:rPr>
        <w:t>报文，data部分</w:t>
      </w:r>
      <w:ins w:id="183" w:author="白白1373946035" w:date="2018-08-03T11:46:39Z">
        <w:r>
          <w:rPr>
            <w:rFonts w:hint="eastAsia"/>
            <w:lang w:val="en-US" w:eastAsia="zh-CN"/>
          </w:rPr>
          <w:t>，</w:t>
        </w:r>
      </w:ins>
      <w:ins w:id="184" w:author="白白1373946035" w:date="2018-08-03T11:46:40Z">
        <w:r>
          <w:rPr>
            <w:rFonts w:hint="eastAsia"/>
            <w:lang w:val="en-US" w:eastAsia="zh-CN"/>
          </w:rPr>
          <w:t>数组</w:t>
        </w:r>
      </w:ins>
      <w:r>
        <w:rPr>
          <w:rFonts w:hint="eastAsia"/>
          <w:lang w:val="en-US" w:eastAsia="zh-CN"/>
        </w:rPr>
        <w:t>：</w:t>
      </w:r>
      <w:bookmarkEnd w:id="4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
        <w:gridCol w:w="2280"/>
        <w:gridCol w:w="1884"/>
        <w:gridCol w:w="972"/>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Borders>
              <w:top w:val="single" w:color="4F81BD" w:sz="8" w:space="0"/>
              <w:left w:val="single" w:color="4F81BD" w:sz="8"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w:t>
            </w:r>
          </w:p>
        </w:tc>
        <w:tc>
          <w:tcPr>
            <w:tcW w:w="2280"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属性名</w:t>
            </w:r>
          </w:p>
        </w:tc>
        <w:tc>
          <w:tcPr>
            <w:tcW w:w="1884"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类型</w:t>
            </w:r>
          </w:p>
        </w:tc>
        <w:tc>
          <w:tcPr>
            <w:tcW w:w="972"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必须</w:t>
            </w:r>
          </w:p>
        </w:tc>
        <w:tc>
          <w:tcPr>
            <w:tcW w:w="2947" w:type="dxa"/>
            <w:tcBorders>
              <w:top w:val="single" w:color="4F81BD" w:sz="8" w:space="0"/>
              <w:left w:val="dotted" w:color="auto" w:sz="4" w:space="0"/>
              <w:bottom w:val="single" w:color="4F81BD" w:sz="8" w:space="0"/>
              <w:right w:val="single" w:color="4F81BD" w:sz="8"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sheetid</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String(64)</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费用结算单编码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2</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sheettype</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String(2)</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业务类型 4=费用结算单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3</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operation</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String(1)</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N=新增 M=更新(用户红冲后重开会触发此动作)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4</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shopid</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门店编码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5</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shopname</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门店名称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6</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sdate</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long</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单据审核时间，unix时间戳精确到毫秒，列如1521354577000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7</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editor</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String(10)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单据编辑人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8</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amt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float(10,2)</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单据总金额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9</w:t>
            </w:r>
          </w:p>
        </w:tc>
        <w:tc>
          <w:tcPr>
            <w:tcW w:w="2280"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mtaxno</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String(20)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销售方纳税号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10</w:t>
            </w:r>
          </w:p>
        </w:tc>
        <w:tc>
          <w:tcPr>
            <w:tcW w:w="2280"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mname</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销售方名称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11</w:t>
            </w:r>
          </w:p>
        </w:tc>
        <w:tc>
          <w:tcPr>
            <w:tcW w:w="2280"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maddr</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String(50)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销售方地址电话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12</w:t>
            </w:r>
          </w:p>
        </w:tc>
        <w:tc>
          <w:tcPr>
            <w:tcW w:w="2280" w:type="dxa"/>
            <w:vAlign w:val="top"/>
          </w:tcPr>
          <w:p>
            <w:pPr>
              <w:ind w:left="0" w:leftChars="0" w:firstLine="0" w:firstLineChars="0"/>
              <w:jc w:val="left"/>
              <w:rPr>
                <w:rFonts w:hint="eastAsia"/>
                <w:vertAlign w:val="baseline"/>
                <w:lang w:val="en-US" w:eastAsia="zh-CN"/>
              </w:rPr>
            </w:pPr>
            <w:r>
              <w:rPr>
                <w:rFonts w:hint="eastAsia" w:ascii="Consolas" w:hAnsi="Consolas" w:eastAsia="宋体"/>
                <w:color w:val="auto"/>
                <w:sz w:val="20"/>
                <w:highlight w:val="white"/>
                <w:lang w:val="en-US" w:eastAsia="zh-CN"/>
              </w:rPr>
              <w:t>mbank</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String(50)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销售方银行账号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color w:val="FF0000"/>
                <w:vertAlign w:val="baseline"/>
                <w:lang w:val="en-US" w:eastAsia="zh-CN"/>
              </w:rPr>
            </w:pPr>
            <w:r>
              <w:rPr>
                <w:rFonts w:hint="eastAsia"/>
                <w:color w:val="FF0000"/>
                <w:vertAlign w:val="baseline"/>
                <w:lang w:val="en-US" w:eastAsia="zh-CN"/>
              </w:rPr>
              <w:t>13</w:t>
            </w:r>
          </w:p>
        </w:tc>
        <w:tc>
          <w:tcPr>
            <w:tcW w:w="2280" w:type="dxa"/>
            <w:vAlign w:val="top"/>
          </w:tcPr>
          <w:p>
            <w:pPr>
              <w:ind w:left="0" w:leftChars="0" w:firstLine="0" w:firstLineChars="0"/>
              <w:jc w:val="left"/>
              <w:rPr>
                <w:rFonts w:hint="eastAsia"/>
                <w:color w:val="FF0000"/>
                <w:vertAlign w:val="baseline"/>
                <w:lang w:val="en-US" w:eastAsia="zh-CN"/>
              </w:rPr>
            </w:pPr>
            <w:r>
              <w:rPr>
                <w:rFonts w:hint="eastAsia"/>
                <w:color w:val="FF0000"/>
                <w:vertAlign w:val="baseline"/>
                <w:lang w:val="en-US" w:eastAsia="zh-CN"/>
              </w:rPr>
              <w:t>gno</w:t>
            </w:r>
          </w:p>
        </w:tc>
        <w:tc>
          <w:tcPr>
            <w:tcW w:w="1884" w:type="dxa"/>
            <w:vAlign w:val="top"/>
          </w:tcPr>
          <w:p>
            <w:pPr>
              <w:ind w:left="0" w:leftChars="0" w:firstLine="0" w:firstLineChars="0"/>
              <w:jc w:val="left"/>
              <w:rPr>
                <w:rFonts w:hint="eastAsia"/>
                <w:color w:val="FF0000"/>
                <w:vertAlign w:val="baseline"/>
                <w:lang w:val="en-US" w:eastAsia="zh-CN"/>
              </w:rPr>
            </w:pPr>
            <w:r>
              <w:rPr>
                <w:rFonts w:hint="eastAsia"/>
                <w:color w:val="FF0000"/>
                <w:vertAlign w:val="baseline"/>
                <w:lang w:val="en-US" w:eastAsia="zh-CN"/>
              </w:rPr>
              <w:t>String(30)</w:t>
            </w:r>
          </w:p>
        </w:tc>
        <w:tc>
          <w:tcPr>
            <w:tcW w:w="972" w:type="dxa"/>
            <w:vAlign w:val="top"/>
          </w:tcPr>
          <w:p>
            <w:pPr>
              <w:ind w:left="0" w:leftChars="0" w:firstLine="0" w:firstLineChars="0"/>
              <w:jc w:val="left"/>
              <w:rPr>
                <w:rFonts w:hint="eastAsia"/>
                <w:color w:val="FF0000"/>
                <w:vertAlign w:val="baseline"/>
                <w:lang w:val="en-US" w:eastAsia="zh-CN"/>
              </w:rPr>
            </w:pPr>
            <w:r>
              <w:rPr>
                <w:rFonts w:hint="eastAsia"/>
                <w:color w:val="FF0000"/>
                <w:vertAlign w:val="baseline"/>
                <w:lang w:val="en-US" w:eastAsia="zh-CN"/>
              </w:rPr>
              <w:t>是</w:t>
            </w:r>
          </w:p>
        </w:tc>
        <w:tc>
          <w:tcPr>
            <w:tcW w:w="2947" w:type="dxa"/>
            <w:vAlign w:val="top"/>
          </w:tcPr>
          <w:p>
            <w:pPr>
              <w:ind w:left="0" w:leftChars="0" w:firstLine="0" w:firstLineChars="0"/>
              <w:jc w:val="left"/>
              <w:rPr>
                <w:rFonts w:hint="eastAsia"/>
                <w:color w:val="FF0000"/>
                <w:vertAlign w:val="baseline"/>
                <w:lang w:val="en-US" w:eastAsia="zh-CN"/>
              </w:rPr>
            </w:pPr>
            <w:r>
              <w:rPr>
                <w:rFonts w:hint="eastAsia"/>
                <w:color w:val="FF0000"/>
                <w:vertAlign w:val="baseline"/>
                <w:lang w:val="en-US" w:eastAsia="zh-CN"/>
              </w:rPr>
              <w:t>供应商编码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14</w:t>
            </w:r>
          </w:p>
        </w:tc>
        <w:tc>
          <w:tcPr>
            <w:tcW w:w="2280"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gtaxno</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String(20)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color w:val="FF0000"/>
                <w:vertAlign w:val="baseline"/>
                <w:lang w:val="en-US" w:eastAsia="zh-CN"/>
              </w:rPr>
            </w:pPr>
            <w:r>
              <w:rPr>
                <w:rFonts w:hint="eastAsia"/>
                <w:vertAlign w:val="baseline"/>
                <w:lang w:val="en-US" w:eastAsia="zh-CN"/>
              </w:rPr>
              <w:t>供应商纳税号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15</w:t>
            </w:r>
          </w:p>
        </w:tc>
        <w:tc>
          <w:tcPr>
            <w:tcW w:w="2280" w:type="dxa"/>
            <w:vAlign w:val="top"/>
          </w:tcPr>
          <w:p>
            <w:pPr>
              <w:ind w:left="0" w:leftChars="0" w:firstLine="0" w:firstLineChars="0"/>
              <w:jc w:val="left"/>
              <w:rPr>
                <w:rFonts w:hint="eastAsia"/>
                <w:color w:val="auto"/>
                <w:vertAlign w:val="baseline"/>
                <w:lang w:val="en-US" w:eastAsia="zh-CN"/>
              </w:rPr>
            </w:pPr>
            <w:r>
              <w:rPr>
                <w:rFonts w:hint="eastAsia"/>
                <w:vertAlign w:val="baseline"/>
                <w:lang w:val="en-US" w:eastAsia="zh-CN"/>
              </w:rPr>
              <w:t>gname</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供应商名称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16</w:t>
            </w:r>
          </w:p>
        </w:tc>
        <w:tc>
          <w:tcPr>
            <w:tcW w:w="2280"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gaddr</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String(50)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供应商地址电话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17</w:t>
            </w:r>
          </w:p>
        </w:tc>
        <w:tc>
          <w:tcPr>
            <w:tcW w:w="2280" w:type="dxa"/>
            <w:vAlign w:val="top"/>
          </w:tcPr>
          <w:p>
            <w:pPr>
              <w:ind w:left="0" w:leftChars="0" w:firstLine="0" w:firstLineChars="0"/>
              <w:jc w:val="left"/>
              <w:rPr>
                <w:rFonts w:hint="eastAsia" w:ascii="Consolas" w:hAnsi="Consolas" w:eastAsia="宋体"/>
                <w:color w:val="auto"/>
                <w:sz w:val="20"/>
                <w:highlight w:val="white"/>
                <w:lang w:val="en-US" w:eastAsia="zh-CN"/>
              </w:rPr>
            </w:pPr>
            <w:r>
              <w:rPr>
                <w:rFonts w:hint="eastAsia" w:ascii="Consolas" w:hAnsi="Consolas" w:eastAsia="宋体"/>
                <w:color w:val="auto"/>
                <w:sz w:val="20"/>
                <w:highlight w:val="white"/>
                <w:lang w:val="en-US" w:eastAsia="zh-CN"/>
              </w:rPr>
              <w:t>gbank</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String(50)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供应商银行账号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18</w:t>
            </w:r>
          </w:p>
        </w:tc>
        <w:tc>
          <w:tcPr>
            <w:tcW w:w="2280" w:type="dxa"/>
            <w:vAlign w:val="top"/>
          </w:tcPr>
          <w:p>
            <w:pPr>
              <w:ind w:left="0" w:leftChars="0" w:firstLine="0" w:firstLineChars="0"/>
              <w:jc w:val="left"/>
              <w:rPr>
                <w:rFonts w:hint="eastAsia" w:ascii="Consolas" w:hAnsi="Consolas" w:eastAsia="宋体"/>
                <w:color w:val="auto"/>
                <w:sz w:val="20"/>
                <w:highlight w:val="white"/>
                <w:lang w:val="en-US" w:eastAsia="zh-CN"/>
              </w:rPr>
            </w:pPr>
            <w:r>
              <w:rPr>
                <w:rFonts w:hint="eastAsia" w:ascii="Consolas" w:hAnsi="Consolas" w:eastAsia="宋体"/>
                <w:color w:val="auto"/>
                <w:sz w:val="20"/>
                <w:highlight w:val="white"/>
                <w:lang w:val="en-US" w:eastAsia="zh-CN"/>
              </w:rPr>
              <w:t>invoicecode</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String(20)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发票代码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19</w:t>
            </w:r>
          </w:p>
        </w:tc>
        <w:tc>
          <w:tcPr>
            <w:tcW w:w="2280" w:type="dxa"/>
            <w:vAlign w:val="top"/>
          </w:tcPr>
          <w:p>
            <w:pPr>
              <w:ind w:left="0" w:leftChars="0" w:firstLine="0" w:firstLineChars="0"/>
              <w:jc w:val="left"/>
              <w:rPr>
                <w:rFonts w:hint="eastAsia" w:ascii="Consolas" w:hAnsi="Consolas" w:eastAsia="宋体"/>
                <w:color w:val="auto"/>
                <w:sz w:val="20"/>
                <w:highlight w:val="white"/>
                <w:lang w:val="en-US" w:eastAsia="zh-CN"/>
              </w:rPr>
            </w:pPr>
            <w:r>
              <w:rPr>
                <w:rFonts w:hint="eastAsia" w:ascii="Consolas" w:hAnsi="Consolas" w:eastAsia="宋体"/>
                <w:color w:val="auto"/>
                <w:sz w:val="20"/>
                <w:highlight w:val="white"/>
                <w:lang w:val="en-US" w:eastAsia="zh-CN"/>
              </w:rPr>
              <w:t>invoiceno</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String(20)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发票号码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20</w:t>
            </w:r>
          </w:p>
        </w:tc>
        <w:tc>
          <w:tcPr>
            <w:tcW w:w="2280" w:type="dxa"/>
            <w:vAlign w:val="top"/>
          </w:tcPr>
          <w:p>
            <w:pPr>
              <w:ind w:left="0" w:leftChars="0" w:firstLine="0" w:firstLineChars="0"/>
              <w:jc w:val="left"/>
              <w:rPr>
                <w:rFonts w:hint="eastAsia" w:ascii="Consolas" w:hAnsi="Consolas" w:eastAsia="宋体"/>
                <w:color w:val="auto"/>
                <w:sz w:val="20"/>
                <w:highlight w:val="white"/>
                <w:lang w:val="en-US" w:eastAsia="zh-CN"/>
              </w:rPr>
            </w:pPr>
            <w:r>
              <w:rPr>
                <w:rFonts w:hint="eastAsia" w:ascii="Consolas" w:hAnsi="Consolas" w:eastAsia="宋体"/>
                <w:color w:val="auto"/>
                <w:sz w:val="20"/>
                <w:highlight w:val="white"/>
                <w:lang w:val="en-US" w:eastAsia="zh-CN"/>
              </w:rPr>
              <w:t>invoicedate</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String(10)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发票日期yyyy-MM-dd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21</w:t>
            </w:r>
          </w:p>
        </w:tc>
        <w:tc>
          <w:tcPr>
            <w:tcW w:w="2280" w:type="dxa"/>
            <w:vAlign w:val="top"/>
          </w:tcPr>
          <w:p>
            <w:pPr>
              <w:ind w:left="0" w:leftChars="0" w:firstLine="0" w:firstLineChars="0"/>
              <w:jc w:val="left"/>
              <w:rPr>
                <w:rFonts w:hint="eastAsia" w:ascii="Consolas" w:hAnsi="Consolas" w:eastAsia="宋体"/>
                <w:color w:val="auto"/>
                <w:sz w:val="20"/>
                <w:highlight w:val="white"/>
                <w:lang w:val="en-US" w:eastAsia="zh-CN"/>
              </w:rPr>
            </w:pPr>
            <w:r>
              <w:rPr>
                <w:rFonts w:hint="eastAsia" w:ascii="Consolas" w:hAnsi="Consolas" w:eastAsia="宋体"/>
                <w:color w:val="auto"/>
                <w:sz w:val="20"/>
                <w:highlight w:val="white"/>
                <w:lang w:val="en-US" w:eastAsia="zh-CN"/>
              </w:rPr>
              <w:t>invoicepdf</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String(80)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发票下载地址http开头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22</w:t>
            </w:r>
          </w:p>
        </w:tc>
        <w:tc>
          <w:tcPr>
            <w:tcW w:w="2280" w:type="dxa"/>
            <w:vAlign w:val="top"/>
          </w:tcPr>
          <w:p>
            <w:pPr>
              <w:ind w:left="0" w:leftChars="0" w:firstLine="0" w:firstLineChars="0"/>
              <w:jc w:val="left"/>
              <w:rPr>
                <w:rFonts w:hint="eastAsia" w:ascii="Consolas" w:hAnsi="Consolas" w:eastAsia="宋体"/>
                <w:color w:val="auto"/>
                <w:sz w:val="20"/>
                <w:highlight w:val="white"/>
                <w:lang w:val="en-US" w:eastAsia="zh-CN"/>
              </w:rPr>
            </w:pPr>
            <w:r>
              <w:rPr>
                <w:rFonts w:hint="eastAsia" w:ascii="Consolas" w:hAnsi="Consolas" w:eastAsia="宋体"/>
                <w:color w:val="auto"/>
                <w:sz w:val="20"/>
                <w:highlight w:val="white"/>
                <w:lang w:val="en-US" w:eastAsia="zh-CN"/>
              </w:rPr>
              <w:t>remark</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String(50)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否</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23</w:t>
            </w:r>
          </w:p>
        </w:tc>
        <w:tc>
          <w:tcPr>
            <w:tcW w:w="2280" w:type="dxa"/>
            <w:vAlign w:val="top"/>
          </w:tcPr>
          <w:p>
            <w:pPr>
              <w:ind w:left="0" w:leftChars="0" w:firstLine="0" w:firstLineChars="0"/>
              <w:jc w:val="left"/>
              <w:rPr>
                <w:rFonts w:hint="eastAsia" w:ascii="Consolas" w:hAnsi="Consolas" w:eastAsia="Consolas"/>
                <w:color w:val="0000C0"/>
                <w:sz w:val="20"/>
                <w:highlight w:val="white"/>
              </w:rPr>
            </w:pPr>
            <w:r>
              <w:rPr>
                <w:rFonts w:hint="eastAsia" w:ascii="Consolas" w:hAnsi="Consolas" w:eastAsia="Consolas"/>
                <w:color w:val="0000C0"/>
                <w:sz w:val="20"/>
                <w:highlight w:val="white"/>
              </w:rPr>
              <w:t>sheetdetail</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费用明细</w:t>
            </w:r>
            <w:r>
              <w:rPr>
                <w:rFonts w:hint="eastAsia"/>
                <w:color w:val="FF0000"/>
                <w:vertAlign w:val="baseline"/>
                <w:lang w:val="en-US" w:eastAsia="zh-CN"/>
              </w:rPr>
              <w:t>数组</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见下方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p>
        </w:tc>
        <w:tc>
          <w:tcPr>
            <w:tcW w:w="2280" w:type="dxa"/>
            <w:vAlign w:val="top"/>
          </w:tcPr>
          <w:p>
            <w:pPr>
              <w:ind w:left="0" w:leftChars="0" w:firstLine="0" w:firstLineChars="0"/>
              <w:jc w:val="left"/>
              <w:rPr>
                <w:rFonts w:hint="eastAsia" w:ascii="Consolas" w:hAnsi="Consolas" w:eastAsia="Consolas"/>
                <w:color w:val="0000C0"/>
                <w:sz w:val="20"/>
                <w:highlight w:val="white"/>
              </w:rPr>
            </w:pPr>
          </w:p>
        </w:tc>
        <w:tc>
          <w:tcPr>
            <w:tcW w:w="1884" w:type="dxa"/>
            <w:vAlign w:val="top"/>
          </w:tcPr>
          <w:p>
            <w:pPr>
              <w:ind w:left="0" w:leftChars="0" w:firstLine="0" w:firstLineChars="0"/>
              <w:jc w:val="left"/>
              <w:rPr>
                <w:rFonts w:hint="eastAsia"/>
                <w:vertAlign w:val="baseline"/>
                <w:lang w:val="en-US" w:eastAsia="zh-CN"/>
              </w:rPr>
            </w:pPr>
          </w:p>
        </w:tc>
        <w:tc>
          <w:tcPr>
            <w:tcW w:w="972" w:type="dxa"/>
            <w:vAlign w:val="top"/>
          </w:tcPr>
          <w:p>
            <w:pPr>
              <w:ind w:left="0" w:leftChars="0" w:firstLine="0" w:firstLineChars="0"/>
              <w:jc w:val="left"/>
              <w:rPr>
                <w:rFonts w:hint="eastAsia"/>
                <w:vertAlign w:val="baseline"/>
                <w:lang w:val="en-US" w:eastAsia="zh-CN"/>
              </w:rPr>
            </w:pPr>
          </w:p>
        </w:tc>
        <w:tc>
          <w:tcPr>
            <w:tcW w:w="2947" w:type="dxa"/>
            <w:vAlign w:val="top"/>
          </w:tcPr>
          <w:p>
            <w:pPr>
              <w:ind w:left="0" w:leftChars="0" w:firstLine="0" w:firstLineChars="0"/>
              <w:jc w:val="left"/>
              <w:rPr>
                <w:rFonts w:hint="eastAsia"/>
                <w:vertAlign w:val="baseline"/>
                <w:lang w:val="en-US" w:eastAsia="zh-CN"/>
              </w:rPr>
            </w:pPr>
          </w:p>
        </w:tc>
      </w:tr>
    </w:tbl>
    <w:p>
      <w:pPr>
        <w:rPr>
          <w:rFonts w:hint="eastAsia"/>
          <w:lang w:val="en-US" w:eastAsia="zh-CN"/>
        </w:rPr>
      </w:pPr>
    </w:p>
    <w:p>
      <w:pPr>
        <w:rPr>
          <w:rFonts w:hint="eastAsia"/>
          <w:vertAlign w:val="baseline"/>
          <w:lang w:val="en-US" w:eastAsia="zh-CN"/>
        </w:rPr>
      </w:pPr>
      <w:r>
        <w:rPr>
          <w:rFonts w:hint="eastAsia" w:ascii="Consolas" w:hAnsi="Consolas" w:eastAsia="Consolas"/>
          <w:color w:val="0000C0"/>
          <w:sz w:val="20"/>
          <w:highlight w:val="white"/>
        </w:rPr>
        <w:t>sheetdetail</w:t>
      </w:r>
      <w:r>
        <w:rPr>
          <w:rFonts w:hint="eastAsia"/>
          <w:vertAlign w:val="baseline"/>
          <w:lang w:val="en-US" w:eastAsia="zh-CN"/>
        </w:rPr>
        <w:t>商品明细数组：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
        <w:gridCol w:w="2280"/>
        <w:gridCol w:w="1884"/>
        <w:gridCol w:w="972"/>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Borders>
              <w:top w:val="single" w:color="4F81BD" w:sz="8" w:space="0"/>
              <w:left w:val="single" w:color="4F81BD" w:sz="8"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w:t>
            </w:r>
          </w:p>
        </w:tc>
        <w:tc>
          <w:tcPr>
            <w:tcW w:w="2280"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属性名</w:t>
            </w:r>
          </w:p>
        </w:tc>
        <w:tc>
          <w:tcPr>
            <w:tcW w:w="1884"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类型</w:t>
            </w:r>
          </w:p>
        </w:tc>
        <w:tc>
          <w:tcPr>
            <w:tcW w:w="972"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必须</w:t>
            </w:r>
          </w:p>
        </w:tc>
        <w:tc>
          <w:tcPr>
            <w:tcW w:w="2947" w:type="dxa"/>
            <w:tcBorders>
              <w:top w:val="single" w:color="4F81BD" w:sz="8" w:space="0"/>
              <w:left w:val="dotted" w:color="auto" w:sz="4" w:space="0"/>
              <w:bottom w:val="single" w:color="4F81BD" w:sz="8" w:space="0"/>
              <w:right w:val="single" w:color="4F81BD" w:sz="8"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rowno</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int</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2</w:t>
            </w:r>
          </w:p>
        </w:tc>
        <w:tc>
          <w:tcPr>
            <w:tcW w:w="2280"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itemid</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费用编码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3</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itemname</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String(80)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费用名称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4</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qty</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float(12,4)</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5</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taxrate</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float(10,4)</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税率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6</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amt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float(10,2)</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费用金额</w:t>
            </w:r>
          </w:p>
        </w:tc>
      </w:tr>
    </w:tbl>
    <w:p>
      <w:pPr>
        <w:rPr>
          <w:rFonts w:hint="eastAsia"/>
          <w:vertAlign w:val="baseline"/>
          <w:lang w:val="en-US" w:eastAsia="zh-CN"/>
        </w:rPr>
      </w:pPr>
    </w:p>
    <w:p>
      <w:pPr>
        <w:pStyle w:val="3"/>
        <w:rPr>
          <w:ins w:id="185" w:author="白白1373946035" w:date="2018-08-03T11:56:31Z"/>
          <w:rFonts w:hint="eastAsia"/>
          <w:lang w:val="en-US" w:eastAsia="zh-CN"/>
        </w:rPr>
      </w:pPr>
      <w:bookmarkStart w:id="47" w:name="_Toc25099"/>
      <w:bookmarkStart w:id="48" w:name="_Toc31527"/>
      <w:r>
        <w:rPr>
          <w:rFonts w:hint="eastAsia"/>
          <w:lang w:val="en-US" w:eastAsia="zh-CN"/>
        </w:rPr>
        <w:t>范例</w:t>
      </w:r>
      <w:bookmarkEnd w:id="47"/>
      <w:bookmarkEnd w:id="48"/>
    </w:p>
    <w:p>
      <w:pPr>
        <w:rPr>
          <w:ins w:id="186" w:author="白白1373946035" w:date="2018-08-03T11:56:39Z"/>
          <w:rFonts w:hint="eastAsia"/>
          <w:lang w:val="en-US" w:eastAsia="zh-CN"/>
        </w:rPr>
      </w:pPr>
      <w:ins w:id="187" w:author="白白1373946035" w:date="2018-08-03T11:56:32Z">
        <w:r>
          <w:rPr>
            <w:rFonts w:hint="eastAsia"/>
            <w:lang w:val="en-US" w:eastAsia="zh-CN"/>
          </w:rPr>
          <w:t>调用</w:t>
        </w:r>
      </w:ins>
      <w:ins w:id="188" w:author="白白1373946035" w:date="2018-08-03T11:56:34Z">
        <w:r>
          <w:rPr>
            <w:rFonts w:hint="eastAsia"/>
            <w:lang w:val="en-US" w:eastAsia="zh-CN"/>
          </w:rPr>
          <w:t>方</w:t>
        </w:r>
      </w:ins>
      <w:ins w:id="189" w:author="白白1373946035" w:date="2018-08-03T11:56:36Z">
        <w:r>
          <w:rPr>
            <w:rFonts w:hint="eastAsia"/>
            <w:lang w:val="en-US" w:eastAsia="zh-CN"/>
          </w:rPr>
          <w:t>报文</w:t>
        </w:r>
      </w:ins>
      <w:ins w:id="190" w:author="白白1373946035" w:date="2018-08-03T11:56:38Z">
        <w:r>
          <w:rPr>
            <w:rFonts w:hint="eastAsia"/>
            <w:lang w:val="en-US" w:eastAsia="zh-CN"/>
          </w:rPr>
          <w:t>示例</w:t>
        </w:r>
      </w:ins>
      <w:ins w:id="191" w:author="白白1373946035" w:date="2018-08-03T11:56:39Z">
        <w:r>
          <w:rPr>
            <w:rFonts w:hint="eastAsia"/>
            <w:lang w:val="en-US" w:eastAsia="zh-CN"/>
          </w:rPr>
          <w:t>：</w:t>
        </w:r>
      </w:ins>
    </w:p>
    <w:p>
      <w:pPr>
        <w:rPr>
          <w:ins w:id="192" w:author="白白1373946035" w:date="2018-08-03T11:58:15Z"/>
          <w:rFonts w:hint="eastAsia"/>
          <w:lang w:val="en-US" w:eastAsia="zh-CN"/>
        </w:rPr>
      </w:pPr>
      <w:ins w:id="193" w:author="白白1373946035" w:date="2018-08-03T11:57:59Z">
        <w:r>
          <w:rPr>
            <w:rFonts w:hint="eastAsia"/>
            <w:lang w:val="en-US" w:eastAsia="zh-CN"/>
          </w:rPr>
          <w:t>data</w:t>
        </w:r>
      </w:ins>
      <w:ins w:id="194" w:author="白白1373946035" w:date="2018-08-03T11:58:01Z">
        <w:r>
          <w:rPr>
            <w:rFonts w:hint="eastAsia"/>
            <w:lang w:val="en-US" w:eastAsia="zh-CN"/>
          </w:rPr>
          <w:t>部分</w:t>
        </w:r>
      </w:ins>
      <w:ins w:id="195" w:author="白白1373946035" w:date="2018-08-03T11:58:08Z">
        <w:r>
          <w:rPr>
            <w:rFonts w:hint="eastAsia"/>
            <w:lang w:val="en-US" w:eastAsia="zh-CN"/>
          </w:rPr>
          <w:t>base64</w:t>
        </w:r>
      </w:ins>
      <w:ins w:id="196" w:author="白白1373946035" w:date="2018-08-03T11:58:13Z">
        <w:r>
          <w:rPr>
            <w:rFonts w:hint="eastAsia"/>
            <w:lang w:val="en-US" w:eastAsia="zh-CN"/>
          </w:rPr>
          <w:t>转码前：</w:t>
        </w:r>
      </w:ins>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97" w:author="白白1373946035" w:date="2018-08-03T11:58:17Z"/>
        </w:trPr>
        <w:tc>
          <w:tcPr>
            <w:tcW w:w="8522" w:type="dxa"/>
          </w:tcPr>
          <w:p>
            <w:pPr>
              <w:rPr>
                <w:ins w:id="198" w:author="白白1373946035" w:date="2018-08-03T12:03:40Z"/>
                <w:rFonts w:hint="eastAsia"/>
              </w:rPr>
            </w:pPr>
            <w:ins w:id="199" w:author="白白1373946035" w:date="2018-08-03T12:03:40Z">
              <w:r>
                <w:rPr>
                  <w:rFonts w:hint="eastAsia"/>
                </w:rPr>
                <w:t>{</w:t>
              </w:r>
            </w:ins>
          </w:p>
          <w:p>
            <w:pPr>
              <w:rPr>
                <w:ins w:id="200" w:author="白白1373946035" w:date="2018-08-03T12:03:40Z"/>
                <w:rFonts w:hint="eastAsia"/>
              </w:rPr>
            </w:pPr>
            <w:ins w:id="201" w:author="白白1373946035" w:date="2018-08-03T12:03:40Z">
              <w:r>
                <w:rPr>
                  <w:rFonts w:hint="eastAsia"/>
                </w:rPr>
                <w:t xml:space="preserve">    "gno": "01022642322",</w:t>
              </w:r>
            </w:ins>
          </w:p>
          <w:p>
            <w:pPr>
              <w:rPr>
                <w:ins w:id="202" w:author="白白1373946035" w:date="2018-08-03T12:03:40Z"/>
                <w:rFonts w:hint="eastAsia"/>
              </w:rPr>
            </w:pPr>
            <w:ins w:id="203" w:author="白白1373946035" w:date="2018-08-03T12:03:40Z">
              <w:r>
                <w:rPr>
                  <w:rFonts w:hint="eastAsia"/>
                </w:rPr>
                <w:t xml:space="preserve">    "shopid": "A00A",</w:t>
              </w:r>
            </w:ins>
          </w:p>
          <w:p>
            <w:pPr>
              <w:rPr>
                <w:ins w:id="204" w:author="白白1373946035" w:date="2018-08-03T12:03:40Z"/>
                <w:rFonts w:hint="eastAsia"/>
              </w:rPr>
            </w:pPr>
            <w:ins w:id="205" w:author="白白1373946035" w:date="2018-08-03T12:03:40Z">
              <w:r>
                <w:rPr>
                  <w:rFonts w:hint="eastAsia"/>
                </w:rPr>
                <w:t xml:space="preserve">    "startdate": "2018-08-01",</w:t>
              </w:r>
            </w:ins>
          </w:p>
          <w:p>
            <w:pPr>
              <w:rPr>
                <w:ins w:id="206" w:author="白白1373946035" w:date="2018-08-03T12:03:40Z"/>
                <w:rFonts w:hint="eastAsia"/>
              </w:rPr>
            </w:pPr>
            <w:ins w:id="207" w:author="白白1373946035" w:date="2018-08-03T12:03:40Z">
              <w:r>
                <w:rPr>
                  <w:rFonts w:hint="eastAsia"/>
                </w:rPr>
                <w:t xml:space="preserve">    "startdate": "2018-08-30"</w:t>
              </w:r>
            </w:ins>
          </w:p>
          <w:p>
            <w:pPr>
              <w:rPr>
                <w:ins w:id="208" w:author="白白1373946035" w:date="2018-08-03T11:58:17Z"/>
                <w:rFonts w:hint="eastAsia"/>
                <w:vertAlign w:val="baseline"/>
                <w:lang w:val="en-US" w:eastAsia="zh-CN"/>
              </w:rPr>
            </w:pPr>
            <w:ins w:id="209" w:author="白白1373946035" w:date="2018-08-03T12:03:40Z">
              <w:r>
                <w:rPr>
                  <w:rFonts w:hint="eastAsia"/>
                </w:rPr>
                <w:t>}</w:t>
              </w:r>
            </w:ins>
          </w:p>
        </w:tc>
      </w:tr>
    </w:tbl>
    <w:p>
      <w:pPr>
        <w:rPr>
          <w:ins w:id="210" w:author="白白1373946035" w:date="2018-08-03T12:04:06Z"/>
          <w:rFonts w:hint="eastAsia"/>
          <w:lang w:val="en-US" w:eastAsia="zh-CN"/>
        </w:rPr>
      </w:pPr>
      <w:ins w:id="211" w:author="白白1373946035" w:date="2018-08-03T12:04:01Z">
        <w:r>
          <w:rPr>
            <w:rFonts w:hint="eastAsia"/>
            <w:lang w:val="en-US" w:eastAsia="zh-CN"/>
          </w:rPr>
          <w:t>计算的</w:t>
        </w:r>
      </w:ins>
      <w:ins w:id="212" w:author="白白1373946035" w:date="2018-08-03T12:04:03Z">
        <w:r>
          <w:rPr>
            <w:rFonts w:hint="eastAsia"/>
            <w:lang w:val="en-US" w:eastAsia="zh-CN"/>
          </w:rPr>
          <w:t>sign</w:t>
        </w:r>
      </w:ins>
      <w:ins w:id="213" w:author="白白1373946035" w:date="2018-08-03T12:04:05Z">
        <w:r>
          <w:rPr>
            <w:rFonts w:hint="eastAsia"/>
            <w:lang w:val="en-US" w:eastAsia="zh-CN"/>
          </w:rPr>
          <w:t>值</w:t>
        </w:r>
      </w:ins>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14" w:author="白白1373946035" w:date="2018-08-03T12:04:09Z"/>
        </w:trPr>
        <w:tc>
          <w:tcPr>
            <w:tcW w:w="8522" w:type="dxa"/>
          </w:tcPr>
          <w:p>
            <w:pPr>
              <w:rPr>
                <w:ins w:id="215" w:author="白白1373946035" w:date="2018-08-03T12:04:14Z"/>
                <w:rFonts w:hint="eastAsia"/>
              </w:rPr>
            </w:pPr>
            <w:ins w:id="216" w:author="白白1373946035" w:date="2018-08-03T12:04:14Z">
              <w:r>
                <w:rPr>
                  <w:rFonts w:hint="eastAsia"/>
                </w:rPr>
                <w:t>{</w:t>
              </w:r>
            </w:ins>
          </w:p>
          <w:p>
            <w:pPr>
              <w:rPr>
                <w:ins w:id="217" w:author="白白1373946035" w:date="2018-08-03T12:04:14Z"/>
                <w:rFonts w:hint="eastAsia"/>
              </w:rPr>
            </w:pPr>
            <w:ins w:id="218" w:author="白白1373946035" w:date="2018-08-03T12:04:14Z">
              <w:r>
                <w:rPr>
                  <w:rFonts w:hint="eastAsia"/>
                </w:rPr>
                <w:t xml:space="preserve">    "gno": "01022642322",</w:t>
              </w:r>
            </w:ins>
          </w:p>
          <w:p>
            <w:pPr>
              <w:rPr>
                <w:ins w:id="219" w:author="白白1373946035" w:date="2018-08-03T12:04:14Z"/>
                <w:rFonts w:hint="eastAsia"/>
              </w:rPr>
            </w:pPr>
            <w:ins w:id="220" w:author="白白1373946035" w:date="2018-08-03T12:04:14Z">
              <w:r>
                <w:rPr>
                  <w:rFonts w:hint="eastAsia"/>
                </w:rPr>
                <w:t xml:space="preserve">    "shopid": "A00A",</w:t>
              </w:r>
            </w:ins>
          </w:p>
          <w:p>
            <w:pPr>
              <w:rPr>
                <w:ins w:id="221" w:author="白白1373946035" w:date="2018-08-03T12:04:14Z"/>
                <w:rFonts w:hint="eastAsia"/>
              </w:rPr>
            </w:pPr>
            <w:ins w:id="222" w:author="白白1373946035" w:date="2018-08-03T12:04:14Z">
              <w:r>
                <w:rPr>
                  <w:rFonts w:hint="eastAsia"/>
                </w:rPr>
                <w:t xml:space="preserve">    "startdate": "2018-08-01",</w:t>
              </w:r>
            </w:ins>
          </w:p>
          <w:p>
            <w:pPr>
              <w:rPr>
                <w:ins w:id="223" w:author="白白1373946035" w:date="2018-08-03T12:04:14Z"/>
                <w:rFonts w:hint="eastAsia"/>
              </w:rPr>
            </w:pPr>
            <w:ins w:id="224" w:author="白白1373946035" w:date="2018-08-03T12:04:14Z">
              <w:r>
                <w:rPr>
                  <w:rFonts w:hint="eastAsia"/>
                </w:rPr>
                <w:t xml:space="preserve">    "startdate": "2018-08-30"</w:t>
              </w:r>
            </w:ins>
          </w:p>
          <w:p>
            <w:pPr>
              <w:rPr>
                <w:ins w:id="225" w:author="白白1373946035" w:date="2018-08-03T12:04:09Z"/>
                <w:rFonts w:hint="eastAsia" w:eastAsiaTheme="minorEastAsia"/>
                <w:vertAlign w:val="baseline"/>
                <w:lang w:val="en-US" w:eastAsia="zh-CN"/>
              </w:rPr>
            </w:pPr>
            <w:ins w:id="226" w:author="白白1373946035" w:date="2018-08-03T12:04:14Z">
              <w:r>
                <w:rPr>
                  <w:rFonts w:hint="eastAsia"/>
                </w:rPr>
                <w:t>}</w:t>
              </w:r>
            </w:ins>
            <w:ins w:id="227" w:author="白白1373946035" w:date="2018-08-03T12:04:16Z">
              <w:r>
                <w:rPr>
                  <w:rFonts w:hint="eastAsia"/>
                  <w:lang w:val="en-US" w:eastAsia="zh-CN"/>
                </w:rPr>
                <w:t>efuture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28" w:author="白白1373946035" w:date="2018-08-03T12:04:31Z"/>
        </w:trPr>
        <w:tc>
          <w:tcPr>
            <w:tcW w:w="8522" w:type="dxa"/>
          </w:tcPr>
          <w:p>
            <w:pPr>
              <w:rPr>
                <w:ins w:id="229" w:author="白白1373946035" w:date="2018-08-03T12:04:31Z"/>
                <w:rFonts w:hint="eastAsia" w:eastAsiaTheme="minorEastAsia"/>
                <w:lang w:val="en-US" w:eastAsia="zh-CN"/>
              </w:rPr>
            </w:pPr>
            <w:ins w:id="230" w:author="白白1373946035" w:date="2018-08-03T12:04:35Z">
              <w:r>
                <w:rPr>
                  <w:rFonts w:hint="eastAsia"/>
                  <w:lang w:val="en-US" w:eastAsia="zh-CN"/>
                </w:rPr>
                <w:t>MD5</w:t>
              </w:r>
            </w:ins>
            <w:ins w:id="231" w:author="白白1373946035" w:date="2018-08-03T12:04:37Z">
              <w:r>
                <w:rPr>
                  <w:rFonts w:hint="eastAsia"/>
                  <w:lang w:val="en-US" w:eastAsia="zh-CN"/>
                </w:rPr>
                <w:t>-32</w:t>
              </w:r>
            </w:ins>
            <w:ins w:id="232" w:author="白白1373946035" w:date="2018-08-03T12:04:38Z">
              <w:r>
                <w:rPr>
                  <w:rFonts w:hint="eastAsia"/>
                  <w:lang w:val="en-US" w:eastAsia="zh-CN"/>
                </w:rPr>
                <w:t>：</w:t>
              </w:r>
            </w:ins>
            <w:ins w:id="233" w:author="白白1373946035" w:date="2018-08-03T12:04:38Z">
              <w:r>
                <w:rPr>
                  <w:rFonts w:hint="eastAsia"/>
                </w:rPr>
                <w:t>03D13729392FEDF811B667ACC0A2BABC</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34" w:author="白白1373946035" w:date="2018-08-03T12:04:39Z"/>
        </w:trPr>
        <w:tc>
          <w:tcPr>
            <w:tcW w:w="8522" w:type="dxa"/>
          </w:tcPr>
          <w:p>
            <w:pPr>
              <w:rPr>
                <w:ins w:id="235" w:author="白白1373946035" w:date="2018-08-03T12:04:39Z"/>
                <w:rFonts w:hint="eastAsia"/>
                <w:lang w:val="en-US" w:eastAsia="zh-CN"/>
              </w:rPr>
            </w:pPr>
            <w:ins w:id="236" w:author="白白1373946035" w:date="2018-08-03T12:04:44Z">
              <w:r>
                <w:rPr>
                  <w:rFonts w:hint="eastAsia"/>
                  <w:lang w:val="en-US" w:eastAsia="zh-CN"/>
                </w:rPr>
                <w:t>BASE6</w:t>
              </w:r>
            </w:ins>
            <w:ins w:id="237" w:author="白白1373946035" w:date="2018-08-03T12:04:45Z">
              <w:r>
                <w:rPr>
                  <w:rFonts w:hint="eastAsia"/>
                  <w:lang w:val="en-US" w:eastAsia="zh-CN"/>
                </w:rPr>
                <w:t>4</w:t>
              </w:r>
            </w:ins>
            <w:ins w:id="238" w:author="白白1373946035" w:date="2018-08-03T12:04:51Z">
              <w:r>
                <w:rPr>
                  <w:rFonts w:hint="eastAsia"/>
                  <w:lang w:val="en-US" w:eastAsia="zh-CN"/>
                </w:rPr>
                <w:t>:</w:t>
              </w:r>
            </w:ins>
            <w:ins w:id="239" w:author="白白1373946035" w:date="2018-08-03T12:04:51Z">
              <w:r>
                <w:rPr>
                  <w:rFonts w:hint="eastAsia"/>
                </w:rPr>
                <w:t>MDNEMTM3MjkzOTJGRURGODExQjY2N0FDQzBBMkJBQkM=</w:t>
              </w:r>
            </w:ins>
          </w:p>
        </w:tc>
      </w:tr>
    </w:tbl>
    <w:p>
      <w:pPr>
        <w:rPr>
          <w:ins w:id="240" w:author="白白1373946035" w:date="2018-08-03T12:05:30Z"/>
          <w:rFonts w:hint="eastAsia"/>
          <w:vertAlign w:val="baseline"/>
          <w:lang w:val="en-US" w:eastAsia="zh-CN"/>
        </w:rPr>
      </w:pPr>
      <w:ins w:id="241" w:author="白白1373946035" w:date="2018-08-03T12:05:22Z">
        <w:r>
          <w:rPr>
            <w:rFonts w:hint="eastAsia"/>
            <w:lang w:val="en-US" w:eastAsia="zh-CN"/>
          </w:rPr>
          <w:t>http</w:t>
        </w:r>
      </w:ins>
      <w:ins w:id="242" w:author="白白1373946035" w:date="2018-08-03T12:05:24Z">
        <w:r>
          <w:rPr>
            <w:rFonts w:hint="eastAsia"/>
            <w:lang w:val="en-US" w:eastAsia="zh-CN"/>
          </w:rPr>
          <w:t>示例</w:t>
        </w:r>
      </w:ins>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43" w:author="白白1373946035" w:date="2018-08-03T12:05:30Z"/>
        </w:trPr>
        <w:tc>
          <w:tcPr>
            <w:tcW w:w="8522" w:type="dxa"/>
          </w:tcPr>
          <w:p>
            <w:pPr>
              <w:rPr>
                <w:ins w:id="244" w:author="白白1373946035" w:date="2018-08-03T12:05:31Z"/>
                <w:rFonts w:hint="eastAsia"/>
                <w:vertAlign w:val="baseline"/>
                <w:lang w:val="en-US" w:eastAsia="zh-CN"/>
              </w:rPr>
            </w:pPr>
            <w:ins w:id="245" w:author="白白1373946035" w:date="2018-08-03T12:05:31Z">
              <w:r>
                <w:rPr>
                  <w:rFonts w:hint="eastAsia"/>
                  <w:vertAlign w:val="baseline"/>
                  <w:lang w:val="en-US" w:eastAsia="zh-CN"/>
                </w:rPr>
                <w:t xml:space="preserve">POST </w:t>
              </w:r>
            </w:ins>
            <w:ins w:id="246" w:author="白白1373946035" w:date="2018-08-03T12:05:31Z">
              <w:r>
                <w:rPr>
                  <w:rFonts w:hint="eastAsia"/>
                  <w:vertAlign w:val="baseline"/>
                  <w:lang w:val="en-US" w:eastAsia="zh-CN"/>
                </w:rPr>
                <w:fldChar w:fldCharType="begin"/>
              </w:r>
            </w:ins>
            <w:ins w:id="247" w:author="白白1373946035" w:date="2018-08-03T12:05:31Z">
              <w:r>
                <w:rPr>
                  <w:rFonts w:hint="eastAsia"/>
                  <w:vertAlign w:val="baseline"/>
                  <w:lang w:val="en-US" w:eastAsia="zh-CN"/>
                </w:rPr>
                <w:instrText xml:space="preserve"> HYPERLINK "http://XXXXX/sheet" </w:instrText>
              </w:r>
            </w:ins>
            <w:ins w:id="248" w:author="白白1373946035" w:date="2018-08-03T12:05:31Z">
              <w:r>
                <w:rPr>
                  <w:rFonts w:hint="eastAsia"/>
                  <w:vertAlign w:val="baseline"/>
                  <w:lang w:val="en-US" w:eastAsia="zh-CN"/>
                </w:rPr>
                <w:fldChar w:fldCharType="separate"/>
              </w:r>
            </w:ins>
            <w:ins w:id="249" w:author="白白1373946035" w:date="2018-08-03T12:05:31Z">
              <w:r>
                <w:rPr>
                  <w:rStyle w:val="9"/>
                  <w:rFonts w:hint="eastAsia"/>
                  <w:vertAlign w:val="baseline"/>
                  <w:lang w:val="en-US" w:eastAsia="zh-CN"/>
                </w:rPr>
                <w:t>https://</w:t>
              </w:r>
            </w:ins>
            <w:ins w:id="250" w:author="白白1373946035" w:date="2018-08-03T12:05:31Z">
              <w:r>
                <w:rPr>
                  <w:rStyle w:val="9"/>
                  <w:rFonts w:hint="eastAsia"/>
                </w:rPr>
                <w:t>fapiao.cloud360.com.cn/e-invoice-pro/openapi/</w:t>
              </w:r>
            </w:ins>
            <w:ins w:id="251" w:author="白白1373946035" w:date="2018-08-03T12:05:31Z">
              <w:r>
                <w:rPr>
                  <w:rStyle w:val="9"/>
                  <w:rFonts w:hint="eastAsia"/>
                  <w:lang w:eastAsia="zh-CN"/>
                </w:rPr>
                <w:t>i</w:t>
              </w:r>
            </w:ins>
            <w:ins w:id="252" w:author="白白1373946035" w:date="2018-08-03T12:05:31Z">
              <w:r>
                <w:rPr>
                  <w:rStyle w:val="9"/>
                  <w:rFonts w:hint="eastAsia"/>
                  <w:lang w:val="en-US" w:eastAsia="zh-CN"/>
                </w:rPr>
                <w:t>nvoice</w:t>
              </w:r>
            </w:ins>
            <w:ins w:id="253" w:author="白白1373946035" w:date="2018-08-03T12:05:31Z">
              <w:r>
                <w:rPr>
                  <w:rStyle w:val="9"/>
                  <w:rFonts w:hint="eastAsia"/>
                </w:rPr>
                <w:t>/</w:t>
              </w:r>
            </w:ins>
            <w:ins w:id="254" w:author="白白1373946035" w:date="2018-08-03T12:05:31Z">
              <w:r>
                <w:rPr>
                  <w:rFonts w:hint="eastAsia"/>
                  <w:vertAlign w:val="baseline"/>
                  <w:lang w:val="en-US" w:eastAsia="zh-CN"/>
                </w:rPr>
                <w:fldChar w:fldCharType="end"/>
              </w:r>
            </w:ins>
            <w:ins w:id="255" w:author="白白1373946035" w:date="2018-08-03T12:05:31Z">
              <w:r>
                <w:rPr>
                  <w:rStyle w:val="9"/>
                  <w:rFonts w:hint="eastAsia"/>
                  <w:lang w:eastAsia="zh-CN"/>
                </w:rPr>
                <w:t>search</w:t>
              </w:r>
            </w:ins>
          </w:p>
          <w:p>
            <w:pPr>
              <w:rPr>
                <w:ins w:id="256" w:author="白白1373946035" w:date="2018-08-03T12:05:31Z"/>
                <w:rFonts w:hint="eastAsia"/>
                <w:vertAlign w:val="baseline"/>
                <w:lang w:val="en-US" w:eastAsia="zh-CN"/>
              </w:rPr>
            </w:pPr>
            <w:ins w:id="257" w:author="白白1373946035" w:date="2018-08-03T12:05:31Z">
              <w:r>
                <w:rPr>
                  <w:rFonts w:hint="eastAsia"/>
                  <w:vertAlign w:val="baseline"/>
                  <w:lang w:val="en-US" w:eastAsia="zh-CN"/>
                </w:rPr>
                <w:t>Host: 127.0.0.1:8081</w:t>
              </w:r>
            </w:ins>
          </w:p>
          <w:p>
            <w:pPr>
              <w:rPr>
                <w:ins w:id="258" w:author="白白1373946035" w:date="2018-08-03T12:05:31Z"/>
                <w:rFonts w:hint="eastAsia"/>
                <w:vertAlign w:val="baseline"/>
                <w:lang w:val="en-US" w:eastAsia="zh-CN"/>
              </w:rPr>
            </w:pPr>
            <w:ins w:id="259" w:author="白白1373946035" w:date="2018-08-03T12:05:31Z">
              <w:r>
                <w:rPr>
                  <w:rFonts w:hint="eastAsia"/>
                  <w:vertAlign w:val="baseline"/>
                  <w:lang w:val="en-US" w:eastAsia="zh-CN"/>
                </w:rPr>
                <w:t>Cache-Control: no-cache</w:t>
              </w:r>
            </w:ins>
          </w:p>
          <w:p>
            <w:pPr>
              <w:rPr>
                <w:ins w:id="260" w:author="白白1373946035" w:date="2018-08-03T12:05:31Z"/>
                <w:rFonts w:hint="eastAsia"/>
                <w:vertAlign w:val="baseline"/>
                <w:lang w:val="en-US" w:eastAsia="zh-CN"/>
              </w:rPr>
            </w:pPr>
            <w:ins w:id="261" w:author="白白1373946035" w:date="2018-08-03T12:05:31Z">
              <w:r>
                <w:rPr>
                  <w:rFonts w:hint="eastAsia"/>
                  <w:vertAlign w:val="baseline"/>
                  <w:lang w:val="en-US" w:eastAsia="zh-CN"/>
                </w:rPr>
                <w:t>Content-Type: application/x-www-form-urlencoded</w:t>
              </w:r>
            </w:ins>
          </w:p>
          <w:p>
            <w:pPr>
              <w:rPr>
                <w:ins w:id="262" w:author="白白1373946035" w:date="2018-08-03T12:05:31Z"/>
                <w:rFonts w:hint="eastAsia"/>
                <w:vertAlign w:val="baseline"/>
                <w:lang w:val="en-US" w:eastAsia="zh-CN"/>
              </w:rPr>
            </w:pPr>
          </w:p>
          <w:p>
            <w:pPr>
              <w:rPr>
                <w:ins w:id="263" w:author="白白1373946035" w:date="2018-08-03T12:05:30Z"/>
                <w:rFonts w:hint="eastAsia"/>
                <w:vertAlign w:val="baseline"/>
                <w:lang w:val="en-US" w:eastAsia="zh-CN"/>
              </w:rPr>
            </w:pPr>
            <w:ins w:id="264" w:author="白白1373946035" w:date="2018-08-03T12:05:31Z">
              <w:r>
                <w:rPr>
                  <w:rFonts w:hint="eastAsia"/>
                  <w:b/>
                  <w:bCs/>
                  <w:color w:val="FF0000"/>
                  <w:vertAlign w:val="baseline"/>
                  <w:lang w:val="en-US" w:eastAsia="zh-CN"/>
                </w:rPr>
                <w:t>entid</w:t>
              </w:r>
            </w:ins>
            <w:ins w:id="265" w:author="白白1373946035" w:date="2018-08-03T12:05:31Z">
              <w:r>
                <w:rPr>
                  <w:rFonts w:hint="eastAsia"/>
                  <w:vertAlign w:val="baseline"/>
                  <w:lang w:val="en-US" w:eastAsia="zh-CN"/>
                </w:rPr>
                <w:t>=001&amp;</w:t>
              </w:r>
            </w:ins>
            <w:ins w:id="266" w:author="白白1373946035" w:date="2018-08-03T12:05:31Z">
              <w:r>
                <w:rPr>
                  <w:rFonts w:hint="eastAsia"/>
                  <w:color w:val="FF0000"/>
                  <w:vertAlign w:val="baseline"/>
                  <w:lang w:val="en-US" w:eastAsia="zh-CN"/>
                </w:rPr>
                <w:t>data</w:t>
              </w:r>
            </w:ins>
            <w:ins w:id="267" w:author="白白1373946035" w:date="2018-08-03T12:05:31Z">
              <w:r>
                <w:rPr>
                  <w:rFonts w:hint="eastAsia"/>
                  <w:vertAlign w:val="baseline"/>
                  <w:lang w:val="en-US" w:eastAsia="zh-CN"/>
                </w:rPr>
                <w:t>=</w:t>
              </w:r>
            </w:ins>
            <w:ins w:id="268" w:author="白白1373946035" w:date="2018-08-03T12:09:24Z">
              <w:r>
                <w:rPr>
                  <w:rFonts w:hint="eastAsia"/>
                </w:rPr>
                <w:t>ewogICAgImdubyI6ICIwMTAyMjY0MjMyMiIsCiAgICAic2hvcGlkIjogIkEwMEEiLAogICAgInN0YXJ0ZGF0ZSI6ICIyMDE4LTA4LTAxIiwKICAgICJzdGFydGRhdGUiOiAiMjAxOC0wOC0zMCIKfQ==</w:t>
              </w:r>
            </w:ins>
            <w:ins w:id="269" w:author="白白1373946035" w:date="2018-08-03T12:05:31Z">
              <w:r>
                <w:rPr>
                  <w:rFonts w:hint="eastAsia"/>
                  <w:vertAlign w:val="baseline"/>
                  <w:lang w:val="en-US" w:eastAsia="zh-CN"/>
                </w:rPr>
                <w:t>&amp;</w:t>
              </w:r>
            </w:ins>
            <w:ins w:id="270" w:author="白白1373946035" w:date="2018-08-03T12:05:31Z">
              <w:r>
                <w:rPr>
                  <w:rFonts w:hint="eastAsia"/>
                  <w:color w:val="FF0000"/>
                  <w:vertAlign w:val="baseline"/>
                  <w:lang w:val="en-US" w:eastAsia="zh-CN"/>
                </w:rPr>
                <w:t>sign</w:t>
              </w:r>
            </w:ins>
            <w:ins w:id="271" w:author="白白1373946035" w:date="2018-08-03T12:05:31Z">
              <w:r>
                <w:rPr>
                  <w:rFonts w:hint="eastAsia"/>
                  <w:vertAlign w:val="baseline"/>
                  <w:lang w:val="en-US" w:eastAsia="zh-CN"/>
                </w:rPr>
                <w:t>=</w:t>
              </w:r>
            </w:ins>
            <w:ins w:id="272" w:author="白白1373946035" w:date="2018-08-03T12:05:45Z">
              <w:r>
                <w:rPr>
                  <w:rFonts w:hint="eastAsia"/>
                </w:rPr>
                <w:t>MDNEMTM3MjkzOTJGRURGODExQjY2N0FDQzBBMkJBQkM=</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73" w:author="白白1373946035" w:date="2018-08-03T12:09:25Z"/>
        </w:trPr>
        <w:tc>
          <w:tcPr>
            <w:tcW w:w="8522" w:type="dxa"/>
          </w:tcPr>
          <w:p>
            <w:pPr>
              <w:rPr>
                <w:ins w:id="274" w:author="白白1373946035" w:date="2018-08-03T12:10:28Z"/>
                <w:rFonts w:hint="eastAsia"/>
                <w:b/>
                <w:bCs/>
                <w:color w:val="FF0000"/>
                <w:vertAlign w:val="baseline"/>
                <w:lang w:val="en-US" w:eastAsia="zh-CN"/>
              </w:rPr>
            </w:pPr>
            <w:ins w:id="275" w:author="白白1373946035" w:date="2018-08-03T12:09:28Z">
              <w:r>
                <w:rPr>
                  <w:rFonts w:hint="eastAsia"/>
                  <w:b/>
                  <w:bCs/>
                  <w:color w:val="FF0000"/>
                  <w:vertAlign w:val="baseline"/>
                  <w:lang w:val="en-US" w:eastAsia="zh-CN"/>
                </w:rPr>
                <w:t>注意</w:t>
              </w:r>
            </w:ins>
            <w:ins w:id="276" w:author="白白1373946035" w:date="2018-08-03T12:09:42Z">
              <w:r>
                <w:rPr>
                  <w:rFonts w:hint="eastAsia"/>
                  <w:b/>
                  <w:bCs/>
                  <w:color w:val="FF0000"/>
                  <w:vertAlign w:val="baseline"/>
                  <w:lang w:val="en-US" w:eastAsia="zh-CN"/>
                </w:rPr>
                <w:t>值</w:t>
              </w:r>
            </w:ins>
            <w:ins w:id="277" w:author="白白1373946035" w:date="2018-08-03T12:10:58Z">
              <w:r>
                <w:rPr>
                  <w:rFonts w:hint="eastAsia"/>
                  <w:b/>
                  <w:bCs/>
                  <w:color w:val="FF0000"/>
                  <w:vertAlign w:val="baseline"/>
                  <w:lang w:val="en-US" w:eastAsia="zh-CN"/>
                </w:rPr>
                <w:t>实际</w:t>
              </w:r>
            </w:ins>
            <w:ins w:id="278" w:author="白白1373946035" w:date="2018-08-03T12:11:00Z">
              <w:r>
                <w:rPr>
                  <w:rFonts w:hint="eastAsia"/>
                  <w:b/>
                  <w:bCs/>
                  <w:color w:val="FF0000"/>
                  <w:vertAlign w:val="baseline"/>
                  <w:lang w:val="en-US" w:eastAsia="zh-CN"/>
                </w:rPr>
                <w:t>发送</w:t>
              </w:r>
            </w:ins>
            <w:ins w:id="279" w:author="白白1373946035" w:date="2018-08-03T12:11:01Z">
              <w:r>
                <w:rPr>
                  <w:rFonts w:hint="eastAsia"/>
                  <w:b/>
                  <w:bCs/>
                  <w:color w:val="FF0000"/>
                  <w:vertAlign w:val="baseline"/>
                  <w:lang w:val="en-US" w:eastAsia="zh-CN"/>
                </w:rPr>
                <w:t>数据</w:t>
              </w:r>
            </w:ins>
            <w:ins w:id="280" w:author="白白1373946035" w:date="2018-08-03T12:09:43Z">
              <w:r>
                <w:rPr>
                  <w:rFonts w:hint="eastAsia"/>
                  <w:b/>
                  <w:bCs/>
                  <w:color w:val="FF0000"/>
                  <w:vertAlign w:val="baseline"/>
                  <w:lang w:val="en-US" w:eastAsia="zh-CN"/>
                </w:rPr>
                <w:t>需要</w:t>
              </w:r>
            </w:ins>
            <w:ins w:id="281" w:author="白白1373946035" w:date="2018-08-03T12:09:44Z">
              <w:r>
                <w:rPr>
                  <w:rFonts w:hint="eastAsia"/>
                  <w:b/>
                  <w:bCs/>
                  <w:color w:val="FF0000"/>
                  <w:vertAlign w:val="baseline"/>
                  <w:lang w:val="en-US" w:eastAsia="zh-CN"/>
                </w:rPr>
                <w:t>url</w:t>
              </w:r>
            </w:ins>
            <w:ins w:id="282" w:author="白白1373946035" w:date="2018-08-03T12:09:46Z">
              <w:r>
                <w:rPr>
                  <w:rFonts w:hint="eastAsia"/>
                  <w:b/>
                  <w:bCs/>
                  <w:color w:val="FF0000"/>
                  <w:vertAlign w:val="baseline"/>
                  <w:lang w:val="en-US" w:eastAsia="zh-CN"/>
                </w:rPr>
                <w:t>e</w:t>
              </w:r>
            </w:ins>
            <w:ins w:id="283" w:author="白白1373946035" w:date="2018-08-03T12:09:50Z">
              <w:r>
                <w:rPr>
                  <w:rFonts w:hint="eastAsia"/>
                  <w:b/>
                  <w:bCs/>
                  <w:color w:val="FF0000"/>
                  <w:vertAlign w:val="baseline"/>
                  <w:lang w:val="en-US" w:eastAsia="zh-CN"/>
                </w:rPr>
                <w:t>n</w:t>
              </w:r>
            </w:ins>
            <w:ins w:id="284" w:author="白白1373946035" w:date="2018-08-03T12:09:47Z">
              <w:r>
                <w:rPr>
                  <w:rFonts w:hint="eastAsia"/>
                  <w:b/>
                  <w:bCs/>
                  <w:color w:val="FF0000"/>
                  <w:vertAlign w:val="baseline"/>
                  <w:lang w:val="en-US" w:eastAsia="zh-CN"/>
                </w:rPr>
                <w:t>ocde</w:t>
              </w:r>
            </w:ins>
            <w:ins w:id="285" w:author="白白1373946035" w:date="2018-08-03T12:09:53Z">
              <w:r>
                <w:rPr>
                  <w:rFonts w:hint="eastAsia"/>
                  <w:b/>
                  <w:bCs/>
                  <w:color w:val="FF0000"/>
                  <w:vertAlign w:val="baseline"/>
                  <w:lang w:val="en-US" w:eastAsia="zh-CN"/>
                </w:rPr>
                <w:t xml:space="preserve"> </w:t>
              </w:r>
            </w:ins>
            <w:ins w:id="286" w:author="白白1373946035" w:date="2018-08-03T12:09:57Z">
              <w:r>
                <w:rPr>
                  <w:rFonts w:hint="eastAsia"/>
                  <w:b/>
                  <w:bCs/>
                  <w:color w:val="FF0000"/>
                  <w:vertAlign w:val="baseline"/>
                  <w:lang w:val="en-US" w:eastAsia="zh-CN"/>
                </w:rPr>
                <w:t>处理</w:t>
              </w:r>
            </w:ins>
          </w:p>
          <w:p>
            <w:pPr>
              <w:rPr>
                <w:ins w:id="287" w:author="白白1373946035" w:date="2018-08-03T12:09:25Z"/>
                <w:rFonts w:hint="eastAsia"/>
                <w:b/>
                <w:bCs/>
                <w:color w:val="FF0000"/>
                <w:vertAlign w:val="baseline"/>
                <w:lang w:val="en-US" w:eastAsia="zh-CN"/>
              </w:rPr>
            </w:pPr>
            <w:ins w:id="288" w:author="白白1373946035" w:date="2018-08-03T12:10:35Z">
              <w:r>
                <w:rPr>
                  <w:rFonts w:hint="eastAsia"/>
                  <w:b/>
                  <w:bCs/>
                  <w:color w:val="FF0000"/>
                  <w:vertAlign w:val="baseline"/>
                  <w:lang w:val="en-US" w:eastAsia="zh-CN"/>
                </w:rPr>
                <w:t>entid</w:t>
              </w:r>
            </w:ins>
            <w:ins w:id="289" w:author="白白1373946035" w:date="2018-08-03T12:10:35Z">
              <w:r>
                <w:rPr>
                  <w:rFonts w:hint="eastAsia"/>
                  <w:vertAlign w:val="baseline"/>
                  <w:lang w:val="en-US" w:eastAsia="zh-CN"/>
                </w:rPr>
                <w:t>=001&amp;</w:t>
              </w:r>
            </w:ins>
            <w:ins w:id="290" w:author="白白1373946035" w:date="2018-08-03T12:10:35Z">
              <w:r>
                <w:rPr>
                  <w:rFonts w:hint="eastAsia"/>
                  <w:color w:val="FF0000"/>
                  <w:vertAlign w:val="baseline"/>
                  <w:lang w:val="en-US" w:eastAsia="zh-CN"/>
                </w:rPr>
                <w:t>data</w:t>
              </w:r>
            </w:ins>
            <w:ins w:id="291" w:author="白白1373946035" w:date="2018-08-03T12:10:35Z">
              <w:r>
                <w:rPr>
                  <w:rFonts w:hint="eastAsia"/>
                  <w:vertAlign w:val="baseline"/>
                  <w:lang w:val="en-US" w:eastAsia="zh-CN"/>
                </w:rPr>
                <w:t>=</w:t>
              </w:r>
            </w:ins>
            <w:ins w:id="292" w:author="白白1373946035" w:date="2018-08-03T12:10:35Z">
              <w:r>
                <w:rPr>
                  <w:rFonts w:hint="eastAsia"/>
                </w:rPr>
                <w:t>e</w:t>
              </w:r>
            </w:ins>
            <w:ins w:id="293" w:author="白白1373946035" w:date="2018-08-03T12:10:42Z">
              <w:r>
                <w:rPr>
                  <w:rFonts w:hint="eastAsia"/>
                </w:rPr>
                <w:t>ewogICAgImdubyI6ICIwMTAyMjY0MjMyMiIsCiAgICAic2hvcGlkIjogIkEwMEEiLAogICAgInN0YXJ0ZGF0ZSI6ICIyMDE4LTA4LTAxIiwKICAgICJzdGFydGRhdGUiOiAiMjAxOC0wOC0zMCIKfQ%3D%3D</w:t>
              </w:r>
            </w:ins>
            <w:ins w:id="294" w:author="白白1373946035" w:date="2018-08-03T12:10:35Z">
              <w:r>
                <w:rPr>
                  <w:rFonts w:hint="eastAsia"/>
                  <w:vertAlign w:val="baseline"/>
                  <w:lang w:val="en-US" w:eastAsia="zh-CN"/>
                </w:rPr>
                <w:t>&amp;</w:t>
              </w:r>
            </w:ins>
            <w:ins w:id="295" w:author="白白1373946035" w:date="2018-08-03T12:10:35Z">
              <w:r>
                <w:rPr>
                  <w:rFonts w:hint="eastAsia"/>
                  <w:color w:val="FF0000"/>
                  <w:vertAlign w:val="baseline"/>
                  <w:lang w:val="en-US" w:eastAsia="zh-CN"/>
                </w:rPr>
                <w:t>sign</w:t>
              </w:r>
            </w:ins>
            <w:ins w:id="296" w:author="白白1373946035" w:date="2018-08-03T12:10:35Z">
              <w:r>
                <w:rPr>
                  <w:rFonts w:hint="eastAsia"/>
                  <w:vertAlign w:val="baseline"/>
                  <w:lang w:val="en-US" w:eastAsia="zh-CN"/>
                </w:rPr>
                <w:t>=</w:t>
              </w:r>
            </w:ins>
            <w:ins w:id="297" w:author="白白1373946035" w:date="2018-08-03T12:10:49Z">
              <w:r>
                <w:rPr>
                  <w:rFonts w:hint="eastAsia"/>
                </w:rPr>
                <w:t>MDNEMTM3MjkzOTJGRURGODExQjY2N0FDQzBBMkJBQkM%3D</w:t>
              </w:r>
            </w:ins>
          </w:p>
        </w:tc>
      </w:tr>
    </w:tbl>
    <w:p>
      <w:pPr>
        <w:rPr>
          <w:ins w:id="298" w:author="白白1373946035" w:date="2018-08-03T12:05:12Z"/>
          <w:rFonts w:hint="eastAsia"/>
          <w:lang w:val="en-US" w:eastAsia="zh-CN"/>
        </w:rPr>
      </w:pPr>
    </w:p>
    <w:p>
      <w:pPr>
        <w:ind w:firstLine="0" w:firstLineChars="0"/>
        <w:rPr>
          <w:del w:id="300" w:author="白白1373946035" w:date="2018-08-03T12:12:22Z"/>
          <w:rFonts w:hint="eastAsia"/>
          <w:lang w:val="en-US" w:eastAsia="zh-CN"/>
        </w:rPr>
        <w:pPrChange w:id="299" w:author="白白1373946035" w:date="2018-08-03T12:12:18Z">
          <w:pPr/>
        </w:pPrChange>
      </w:pPr>
    </w:p>
    <w:p>
      <w:pPr>
        <w:rPr>
          <w:del w:id="301" w:author="白白1373946035" w:date="2018-08-03T12:12:22Z"/>
          <w:rFonts w:hint="eastAsia"/>
          <w:lang w:val="en-US" w:eastAsia="zh-CN"/>
        </w:rPr>
      </w:pPr>
      <w:del w:id="302" w:author="白白1373946035" w:date="2018-08-03T12:12:22Z">
        <w:r>
          <w:rPr>
            <w:rFonts w:hint="eastAsia"/>
            <w:lang w:val="en-US" w:eastAsia="zh-CN"/>
          </w:rPr>
          <w:delText>调用方报文data部分base64转码前：</w:delText>
        </w:r>
      </w:del>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303" w:author="白白1373946035" w:date="2018-08-03T12:12:22Z"/>
        </w:trPr>
        <w:tc>
          <w:tcPr>
            <w:tcW w:w="8522" w:type="dxa"/>
          </w:tcPr>
          <w:p>
            <w:pPr>
              <w:rPr>
                <w:del w:id="304" w:author="白白1373946035" w:date="2018-08-03T12:12:22Z"/>
                <w:rFonts w:hint="eastAsia"/>
                <w:vertAlign w:val="baseline"/>
                <w:lang w:val="en-US" w:eastAsia="zh-CN"/>
              </w:rPr>
            </w:pPr>
            <w:del w:id="305" w:author="白白1373946035" w:date="2018-08-03T12:12:22Z">
              <w:r>
                <w:rPr>
                  <w:rFonts w:hint="eastAsia"/>
                  <w:vertAlign w:val="baseline"/>
                  <w:lang w:val="en-US" w:eastAsia="zh-CN"/>
                </w:rPr>
                <w:delText>{</w:delText>
              </w:r>
            </w:del>
          </w:p>
          <w:p>
            <w:pPr>
              <w:rPr>
                <w:del w:id="306" w:author="白白1373946035" w:date="2018-08-03T12:12:22Z"/>
                <w:rFonts w:hint="eastAsia"/>
                <w:vertAlign w:val="baseline"/>
                <w:lang w:val="en-US" w:eastAsia="zh-CN"/>
              </w:rPr>
            </w:pPr>
            <w:del w:id="307" w:author="白白1373946035" w:date="2018-08-03T12:12:22Z">
              <w:r>
                <w:rPr>
                  <w:rFonts w:hint="eastAsia"/>
                  <w:vertAlign w:val="baseline"/>
                  <w:lang w:val="en-US" w:eastAsia="zh-CN"/>
                </w:rPr>
                <w:delText xml:space="preserve">    "sheetid": "123456789",</w:delText>
              </w:r>
            </w:del>
          </w:p>
          <w:p>
            <w:pPr>
              <w:rPr>
                <w:del w:id="308" w:author="白白1373946035" w:date="2018-08-03T12:12:22Z"/>
                <w:rFonts w:hint="eastAsia"/>
                <w:vertAlign w:val="baseline"/>
                <w:lang w:val="en-US" w:eastAsia="zh-CN"/>
              </w:rPr>
            </w:pPr>
            <w:del w:id="309" w:author="白白1373946035" w:date="2018-08-03T12:12:22Z">
              <w:r>
                <w:rPr>
                  <w:rFonts w:hint="eastAsia"/>
                  <w:vertAlign w:val="baseline"/>
                  <w:lang w:val="en-US" w:eastAsia="zh-CN"/>
                </w:rPr>
                <w:delText xml:space="preserve">    "sheettype": 4,</w:delText>
              </w:r>
            </w:del>
          </w:p>
          <w:p>
            <w:pPr>
              <w:rPr>
                <w:del w:id="310" w:author="白白1373946035" w:date="2018-08-03T12:12:22Z"/>
                <w:rFonts w:hint="eastAsia"/>
                <w:vertAlign w:val="baseline"/>
                <w:lang w:val="en-US" w:eastAsia="zh-CN"/>
              </w:rPr>
            </w:pPr>
            <w:del w:id="311" w:author="白白1373946035" w:date="2018-08-03T12:12:22Z">
              <w:r>
                <w:rPr>
                  <w:rFonts w:hint="eastAsia"/>
                  <w:vertAlign w:val="baseline"/>
                  <w:lang w:val="en-US" w:eastAsia="zh-CN"/>
                </w:rPr>
                <w:delText xml:space="preserve">    "operation": "add",</w:delText>
              </w:r>
            </w:del>
          </w:p>
          <w:p>
            <w:pPr>
              <w:rPr>
                <w:del w:id="312" w:author="白白1373946035" w:date="2018-08-03T12:12:22Z"/>
                <w:rFonts w:hint="eastAsia"/>
                <w:vertAlign w:val="baseline"/>
                <w:lang w:val="en-US" w:eastAsia="zh-CN"/>
              </w:rPr>
            </w:pPr>
            <w:del w:id="313" w:author="白白1373946035" w:date="2018-08-03T12:12:22Z">
              <w:r>
                <w:rPr>
                  <w:rFonts w:hint="eastAsia"/>
                  <w:vertAlign w:val="baseline"/>
                  <w:lang w:val="en-US" w:eastAsia="zh-CN"/>
                </w:rPr>
                <w:delText xml:space="preserve">    "shopid": "A00A",</w:delText>
              </w:r>
            </w:del>
          </w:p>
          <w:p>
            <w:pPr>
              <w:rPr>
                <w:del w:id="314" w:author="白白1373946035" w:date="2018-08-03T12:12:22Z"/>
                <w:rFonts w:hint="eastAsia"/>
                <w:vertAlign w:val="baseline"/>
                <w:lang w:val="en-US" w:eastAsia="zh-CN"/>
              </w:rPr>
            </w:pPr>
            <w:del w:id="315" w:author="白白1373946035" w:date="2018-08-03T12:12:22Z">
              <w:r>
                <w:rPr>
                  <w:rFonts w:hint="eastAsia"/>
                  <w:vertAlign w:val="baseline"/>
                  <w:lang w:val="en-US" w:eastAsia="zh-CN"/>
                </w:rPr>
                <w:delText xml:space="preserve">    "shopname": "昙华林店",</w:delText>
              </w:r>
            </w:del>
          </w:p>
          <w:p>
            <w:pPr>
              <w:rPr>
                <w:del w:id="316" w:author="白白1373946035" w:date="2018-08-03T12:12:22Z"/>
                <w:rFonts w:hint="eastAsia"/>
                <w:vertAlign w:val="baseline"/>
                <w:lang w:val="en-US" w:eastAsia="zh-CN"/>
              </w:rPr>
            </w:pPr>
            <w:del w:id="317" w:author="白白1373946035" w:date="2018-08-03T12:12:22Z">
              <w:r>
                <w:rPr>
                  <w:rFonts w:hint="eastAsia"/>
                  <w:vertAlign w:val="baseline"/>
                  <w:lang w:val="en-US" w:eastAsia="zh-CN"/>
                </w:rPr>
                <w:delText xml:space="preserve">    "sdate": 1521354577000,</w:delText>
              </w:r>
            </w:del>
          </w:p>
          <w:p>
            <w:pPr>
              <w:rPr>
                <w:del w:id="318" w:author="白白1373946035" w:date="2018-08-03T12:12:22Z"/>
                <w:rFonts w:hint="eastAsia"/>
                <w:vertAlign w:val="baseline"/>
                <w:lang w:val="en-US" w:eastAsia="zh-CN"/>
              </w:rPr>
            </w:pPr>
            <w:del w:id="319" w:author="白白1373946035" w:date="2018-08-03T12:12:22Z">
              <w:r>
                <w:rPr>
                  <w:rFonts w:hint="eastAsia"/>
                  <w:vertAlign w:val="baseline"/>
                  <w:lang w:val="en-US" w:eastAsia="zh-CN"/>
                </w:rPr>
                <w:delText xml:space="preserve">    "editor": "前台",</w:delText>
              </w:r>
            </w:del>
          </w:p>
          <w:p>
            <w:pPr>
              <w:rPr>
                <w:del w:id="320" w:author="白白1373946035" w:date="2018-08-03T12:12:22Z"/>
                <w:rFonts w:hint="eastAsia"/>
                <w:vertAlign w:val="baseline"/>
                <w:lang w:val="en-US" w:eastAsia="zh-CN"/>
              </w:rPr>
            </w:pPr>
            <w:del w:id="321" w:author="白白1373946035" w:date="2018-08-03T12:12:22Z">
              <w:r>
                <w:rPr>
                  <w:rFonts w:hint="eastAsia"/>
                  <w:vertAlign w:val="baseline"/>
                  <w:lang w:val="en-US" w:eastAsia="zh-CN"/>
                </w:rPr>
                <w:delText xml:space="preserve">    "amt": 1500,</w:delText>
              </w:r>
            </w:del>
          </w:p>
          <w:p>
            <w:pPr>
              <w:rPr>
                <w:del w:id="322" w:author="白白1373946035" w:date="2018-08-03T12:12:22Z"/>
                <w:rFonts w:hint="eastAsia"/>
                <w:vertAlign w:val="baseline"/>
                <w:lang w:val="en-US" w:eastAsia="zh-CN"/>
              </w:rPr>
            </w:pPr>
            <w:del w:id="323" w:author="白白1373946035" w:date="2018-08-03T12:12:22Z">
              <w:r>
                <w:rPr>
                  <w:rFonts w:hint="eastAsia"/>
                  <w:vertAlign w:val="baseline"/>
                  <w:lang w:val="en-US" w:eastAsia="zh-CN"/>
                </w:rPr>
                <w:delText xml:space="preserve">    "mtaxno": "420143461378423SHX",</w:delText>
              </w:r>
            </w:del>
          </w:p>
          <w:p>
            <w:pPr>
              <w:rPr>
                <w:del w:id="324" w:author="白白1373946035" w:date="2018-08-03T12:12:22Z"/>
                <w:rFonts w:hint="eastAsia"/>
                <w:vertAlign w:val="baseline"/>
                <w:lang w:val="en-US" w:eastAsia="zh-CN"/>
              </w:rPr>
            </w:pPr>
            <w:del w:id="325" w:author="白白1373946035" w:date="2018-08-03T12:12:22Z">
              <w:r>
                <w:rPr>
                  <w:rFonts w:hint="eastAsia"/>
                  <w:vertAlign w:val="baseline"/>
                  <w:lang w:val="en-US" w:eastAsia="zh-CN"/>
                </w:rPr>
                <w:delText xml:space="preserve">    "mname": "北京富基融通信息技术有限公司",</w:delText>
              </w:r>
            </w:del>
          </w:p>
          <w:p>
            <w:pPr>
              <w:rPr>
                <w:del w:id="326" w:author="白白1373946035" w:date="2018-08-03T12:12:22Z"/>
                <w:rFonts w:hint="eastAsia"/>
                <w:vertAlign w:val="baseline"/>
                <w:lang w:val="en-US" w:eastAsia="zh-CN"/>
              </w:rPr>
            </w:pPr>
            <w:del w:id="327" w:author="白白1373946035" w:date="2018-08-03T12:12:22Z">
              <w:r>
                <w:rPr>
                  <w:rFonts w:hint="eastAsia"/>
                  <w:vertAlign w:val="baseline"/>
                  <w:lang w:val="en-US" w:eastAsia="zh-CN"/>
                </w:rPr>
                <w:delText xml:space="preserve">    "maddr": "XXX市XX街道",</w:delText>
              </w:r>
            </w:del>
          </w:p>
          <w:p>
            <w:pPr>
              <w:rPr>
                <w:del w:id="328" w:author="白白1373946035" w:date="2018-08-03T12:12:22Z"/>
                <w:rFonts w:hint="eastAsia"/>
                <w:vertAlign w:val="baseline"/>
                <w:lang w:val="en-US" w:eastAsia="zh-CN"/>
              </w:rPr>
            </w:pPr>
            <w:del w:id="329" w:author="白白1373946035" w:date="2018-08-03T12:12:22Z">
              <w:r>
                <w:rPr>
                  <w:rFonts w:hint="eastAsia"/>
                  <w:vertAlign w:val="baseline"/>
                  <w:lang w:val="en-US" w:eastAsia="zh-CN"/>
                </w:rPr>
                <w:delText xml:space="preserve">    "mbank": "招商银行XXXX",</w:delText>
              </w:r>
            </w:del>
          </w:p>
          <w:p>
            <w:pPr>
              <w:rPr>
                <w:del w:id="330" w:author="白白1373946035" w:date="2018-08-03T12:12:22Z"/>
                <w:rFonts w:hint="eastAsia"/>
                <w:vertAlign w:val="baseline"/>
                <w:lang w:val="en-US" w:eastAsia="zh-CN"/>
              </w:rPr>
            </w:pPr>
            <w:del w:id="331" w:author="白白1373946035" w:date="2018-08-03T12:12:22Z">
              <w:r>
                <w:rPr>
                  <w:rFonts w:hint="eastAsia"/>
                  <w:vertAlign w:val="baseline"/>
                  <w:lang w:val="en-US" w:eastAsia="zh-CN"/>
                </w:rPr>
                <w:delText xml:space="preserve">    "gno": "6318321",</w:delText>
              </w:r>
            </w:del>
          </w:p>
          <w:p>
            <w:pPr>
              <w:rPr>
                <w:del w:id="332" w:author="白白1373946035" w:date="2018-08-03T12:12:22Z"/>
                <w:rFonts w:hint="eastAsia"/>
                <w:vertAlign w:val="baseline"/>
                <w:lang w:val="en-US" w:eastAsia="zh-CN"/>
              </w:rPr>
            </w:pPr>
            <w:del w:id="333" w:author="白白1373946035" w:date="2018-08-03T12:12:22Z">
              <w:r>
                <w:rPr>
                  <w:rFonts w:hint="eastAsia"/>
                  <w:vertAlign w:val="baseline"/>
                  <w:lang w:val="en-US" w:eastAsia="zh-CN"/>
                </w:rPr>
                <w:delText xml:space="preserve">    "gtaxno": "02084737104347323GH",</w:delText>
              </w:r>
            </w:del>
          </w:p>
          <w:p>
            <w:pPr>
              <w:rPr>
                <w:del w:id="334" w:author="白白1373946035" w:date="2018-08-03T12:12:22Z"/>
                <w:rFonts w:hint="eastAsia"/>
                <w:vertAlign w:val="baseline"/>
                <w:lang w:val="en-US" w:eastAsia="zh-CN"/>
              </w:rPr>
            </w:pPr>
            <w:del w:id="335" w:author="白白1373946035" w:date="2018-08-03T12:12:22Z">
              <w:r>
                <w:rPr>
                  <w:rFonts w:hint="eastAsia"/>
                  <w:vertAlign w:val="baseline"/>
                  <w:lang w:val="en-US" w:eastAsia="zh-CN"/>
                </w:rPr>
                <w:delText xml:space="preserve">    "gname": "海澜之家",</w:delText>
              </w:r>
            </w:del>
          </w:p>
          <w:p>
            <w:pPr>
              <w:rPr>
                <w:del w:id="336" w:author="白白1373946035" w:date="2018-08-03T12:12:22Z"/>
                <w:rFonts w:hint="eastAsia"/>
                <w:vertAlign w:val="baseline"/>
                <w:lang w:val="en-US" w:eastAsia="zh-CN"/>
              </w:rPr>
            </w:pPr>
            <w:del w:id="337" w:author="白白1373946035" w:date="2018-08-03T12:12:22Z">
              <w:r>
                <w:rPr>
                  <w:rFonts w:hint="eastAsia"/>
                  <w:vertAlign w:val="baseline"/>
                  <w:lang w:val="en-US" w:eastAsia="zh-CN"/>
                </w:rPr>
                <w:delText xml:space="preserve">    "gaddr": "XXX路XXX街道",</w:delText>
              </w:r>
            </w:del>
          </w:p>
          <w:p>
            <w:pPr>
              <w:rPr>
                <w:del w:id="338" w:author="白白1373946035" w:date="2018-08-03T12:12:22Z"/>
                <w:rFonts w:hint="eastAsia"/>
                <w:vertAlign w:val="baseline"/>
                <w:lang w:val="en-US" w:eastAsia="zh-CN"/>
              </w:rPr>
            </w:pPr>
            <w:del w:id="339" w:author="白白1373946035" w:date="2018-08-03T12:12:22Z">
              <w:r>
                <w:rPr>
                  <w:rFonts w:hint="eastAsia"/>
                  <w:vertAlign w:val="baseline"/>
                  <w:lang w:val="en-US" w:eastAsia="zh-CN"/>
                </w:rPr>
                <w:delText xml:space="preserve">    "gbank": "XXX银行",</w:delText>
              </w:r>
            </w:del>
          </w:p>
          <w:p>
            <w:pPr>
              <w:rPr>
                <w:del w:id="340" w:author="白白1373946035" w:date="2018-08-03T12:12:22Z"/>
                <w:rFonts w:hint="eastAsia"/>
                <w:vertAlign w:val="baseline"/>
                <w:lang w:val="en-US" w:eastAsia="zh-CN"/>
              </w:rPr>
            </w:pPr>
            <w:del w:id="341" w:author="白白1373946035" w:date="2018-08-03T12:12:22Z">
              <w:r>
                <w:rPr>
                  <w:rFonts w:hint="eastAsia"/>
                  <w:vertAlign w:val="baseline"/>
                  <w:lang w:val="en-US" w:eastAsia="zh-CN"/>
                </w:rPr>
                <w:delText xml:space="preserve">    "invoicecode": "347823421",</w:delText>
              </w:r>
            </w:del>
          </w:p>
          <w:p>
            <w:pPr>
              <w:rPr>
                <w:del w:id="342" w:author="白白1373946035" w:date="2018-08-03T12:12:22Z"/>
                <w:rFonts w:hint="eastAsia"/>
                <w:vertAlign w:val="baseline"/>
                <w:lang w:val="en-US" w:eastAsia="zh-CN"/>
              </w:rPr>
            </w:pPr>
            <w:del w:id="343" w:author="白白1373946035" w:date="2018-08-03T12:12:22Z">
              <w:r>
                <w:rPr>
                  <w:rFonts w:hint="eastAsia"/>
                  <w:vertAlign w:val="baseline"/>
                  <w:lang w:val="en-US" w:eastAsia="zh-CN"/>
                </w:rPr>
                <w:delText xml:space="preserve">    "invoiceno": "5773942",</w:delText>
              </w:r>
            </w:del>
          </w:p>
          <w:p>
            <w:pPr>
              <w:rPr>
                <w:del w:id="344" w:author="白白1373946035" w:date="2018-08-03T12:12:22Z"/>
                <w:rFonts w:hint="eastAsia"/>
                <w:vertAlign w:val="baseline"/>
                <w:lang w:val="en-US" w:eastAsia="zh-CN"/>
              </w:rPr>
            </w:pPr>
            <w:del w:id="345" w:author="白白1373946035" w:date="2018-08-03T12:12:22Z">
              <w:r>
                <w:rPr>
                  <w:rFonts w:hint="eastAsia"/>
                  <w:vertAlign w:val="baseline"/>
                  <w:lang w:val="en-US" w:eastAsia="zh-CN"/>
                </w:rPr>
                <w:delText xml:space="preserve">    "invoicedate": "2018-01-01",</w:delText>
              </w:r>
            </w:del>
          </w:p>
          <w:p>
            <w:pPr>
              <w:rPr>
                <w:del w:id="346" w:author="白白1373946035" w:date="2018-08-03T12:12:22Z"/>
                <w:rFonts w:hint="eastAsia"/>
                <w:vertAlign w:val="baseline"/>
                <w:lang w:val="en-US" w:eastAsia="zh-CN"/>
              </w:rPr>
            </w:pPr>
            <w:del w:id="347" w:author="白白1373946035" w:date="2018-08-03T12:12:22Z">
              <w:r>
                <w:rPr>
                  <w:rFonts w:hint="eastAsia"/>
                  <w:vertAlign w:val="baseline"/>
                  <w:lang w:val="en-US" w:eastAsia="zh-CN"/>
                </w:rPr>
                <w:delText xml:space="preserve">    "invoicepdf": "http://d.baiwang.com/sdayuwcScsaAcsedsa",</w:delText>
              </w:r>
            </w:del>
          </w:p>
          <w:p>
            <w:pPr>
              <w:rPr>
                <w:del w:id="348" w:author="白白1373946035" w:date="2018-08-03T12:12:22Z"/>
                <w:rFonts w:hint="eastAsia"/>
                <w:vertAlign w:val="baseline"/>
                <w:lang w:val="en-US" w:eastAsia="zh-CN"/>
              </w:rPr>
            </w:pPr>
            <w:del w:id="349" w:author="白白1373946035" w:date="2018-08-03T12:12:22Z">
              <w:r>
                <w:rPr>
                  <w:rFonts w:hint="eastAsia"/>
                  <w:vertAlign w:val="baseline"/>
                  <w:lang w:val="en-US" w:eastAsia="zh-CN"/>
                </w:rPr>
                <w:delText xml:space="preserve">    "remark": "",</w:delText>
              </w:r>
            </w:del>
          </w:p>
          <w:p>
            <w:pPr>
              <w:rPr>
                <w:del w:id="350" w:author="白白1373946035" w:date="2018-08-03T12:12:22Z"/>
                <w:rFonts w:hint="eastAsia"/>
                <w:vertAlign w:val="baseline"/>
                <w:lang w:val="en-US" w:eastAsia="zh-CN"/>
              </w:rPr>
            </w:pPr>
            <w:del w:id="351" w:author="白白1373946035" w:date="2018-08-03T12:12:22Z">
              <w:r>
                <w:rPr>
                  <w:rFonts w:hint="eastAsia"/>
                  <w:vertAlign w:val="baseline"/>
                  <w:lang w:val="en-US" w:eastAsia="zh-CN"/>
                </w:rPr>
                <w:delText xml:space="preserve">    "sheetdetail": [{</w:delText>
              </w:r>
            </w:del>
          </w:p>
          <w:p>
            <w:pPr>
              <w:rPr>
                <w:del w:id="352" w:author="白白1373946035" w:date="2018-08-03T12:12:22Z"/>
                <w:rFonts w:hint="eastAsia"/>
                <w:vertAlign w:val="baseline"/>
                <w:lang w:val="en-US" w:eastAsia="zh-CN"/>
              </w:rPr>
            </w:pPr>
            <w:del w:id="353" w:author="白白1373946035" w:date="2018-08-03T12:12:22Z">
              <w:r>
                <w:rPr>
                  <w:rFonts w:hint="eastAsia"/>
                  <w:vertAlign w:val="baseline"/>
                  <w:lang w:val="en-US" w:eastAsia="zh-CN"/>
                </w:rPr>
                <w:delText xml:space="preserve">        "rowno": 1,</w:delText>
              </w:r>
            </w:del>
          </w:p>
          <w:p>
            <w:pPr>
              <w:rPr>
                <w:del w:id="354" w:author="白白1373946035" w:date="2018-08-03T12:12:22Z"/>
                <w:rFonts w:hint="eastAsia"/>
                <w:vertAlign w:val="baseline"/>
                <w:lang w:val="en-US" w:eastAsia="zh-CN"/>
              </w:rPr>
            </w:pPr>
            <w:del w:id="355" w:author="白白1373946035" w:date="2018-08-03T12:12:22Z">
              <w:r>
                <w:rPr>
                  <w:rFonts w:hint="eastAsia"/>
                  <w:vertAlign w:val="baseline"/>
                  <w:lang w:val="en-US" w:eastAsia="zh-CN"/>
                </w:rPr>
                <w:delText xml:space="preserve">        "itemid": "01",</w:delText>
              </w:r>
            </w:del>
          </w:p>
          <w:p>
            <w:pPr>
              <w:rPr>
                <w:del w:id="356" w:author="白白1373946035" w:date="2018-08-03T12:12:22Z"/>
                <w:rFonts w:hint="eastAsia"/>
                <w:vertAlign w:val="baseline"/>
                <w:lang w:val="en-US" w:eastAsia="zh-CN"/>
              </w:rPr>
            </w:pPr>
            <w:del w:id="357" w:author="白白1373946035" w:date="2018-08-03T12:12:22Z">
              <w:r>
                <w:rPr>
                  <w:rFonts w:hint="eastAsia"/>
                  <w:vertAlign w:val="baseline"/>
                  <w:lang w:val="en-US" w:eastAsia="zh-CN"/>
                </w:rPr>
                <w:delText xml:space="preserve">        "itemname": "租金",</w:delText>
              </w:r>
            </w:del>
          </w:p>
          <w:p>
            <w:pPr>
              <w:rPr>
                <w:del w:id="358" w:author="白白1373946035" w:date="2018-08-03T12:12:22Z"/>
                <w:rFonts w:hint="eastAsia"/>
                <w:vertAlign w:val="baseline"/>
                <w:lang w:val="en-US" w:eastAsia="zh-CN"/>
              </w:rPr>
            </w:pPr>
            <w:del w:id="359" w:author="白白1373946035" w:date="2018-08-03T12:12:22Z">
              <w:r>
                <w:rPr>
                  <w:rFonts w:hint="eastAsia"/>
                  <w:vertAlign w:val="baseline"/>
                  <w:lang w:val="en-US" w:eastAsia="zh-CN"/>
                </w:rPr>
                <w:delText xml:space="preserve">        "amt": 1000,</w:delText>
              </w:r>
            </w:del>
          </w:p>
          <w:p>
            <w:pPr>
              <w:rPr>
                <w:del w:id="360" w:author="白白1373946035" w:date="2018-08-03T12:12:22Z"/>
                <w:rFonts w:hint="eastAsia"/>
                <w:vertAlign w:val="baseline"/>
                <w:lang w:val="en-US" w:eastAsia="zh-CN"/>
              </w:rPr>
            </w:pPr>
            <w:del w:id="361" w:author="白白1373946035" w:date="2018-08-03T12:12:22Z">
              <w:r>
                <w:rPr>
                  <w:rFonts w:hint="eastAsia"/>
                  <w:vertAlign w:val="baseline"/>
                  <w:lang w:val="en-US" w:eastAsia="zh-CN"/>
                </w:rPr>
                <w:delText xml:space="preserve">        "qty": 1,</w:delText>
              </w:r>
            </w:del>
          </w:p>
          <w:p>
            <w:pPr>
              <w:rPr>
                <w:del w:id="362" w:author="白白1373946035" w:date="2018-08-03T12:12:22Z"/>
                <w:rFonts w:hint="eastAsia"/>
                <w:vertAlign w:val="baseline"/>
                <w:lang w:val="en-US" w:eastAsia="zh-CN"/>
              </w:rPr>
            </w:pPr>
            <w:del w:id="363" w:author="白白1373946035" w:date="2018-08-03T12:12:22Z">
              <w:r>
                <w:rPr>
                  <w:rFonts w:hint="eastAsia"/>
                  <w:vertAlign w:val="baseline"/>
                  <w:lang w:val="en-US" w:eastAsia="zh-CN"/>
                </w:rPr>
                <w:delText xml:space="preserve">        "taxrate": 0.06</w:delText>
              </w:r>
            </w:del>
          </w:p>
          <w:p>
            <w:pPr>
              <w:rPr>
                <w:del w:id="364" w:author="白白1373946035" w:date="2018-08-03T12:12:22Z"/>
                <w:rFonts w:hint="eastAsia"/>
                <w:vertAlign w:val="baseline"/>
                <w:lang w:val="en-US" w:eastAsia="zh-CN"/>
              </w:rPr>
            </w:pPr>
            <w:del w:id="365" w:author="白白1373946035" w:date="2018-08-03T12:12:22Z">
              <w:r>
                <w:rPr>
                  <w:rFonts w:hint="eastAsia"/>
                  <w:vertAlign w:val="baseline"/>
                  <w:lang w:val="en-US" w:eastAsia="zh-CN"/>
                </w:rPr>
                <w:delText xml:space="preserve">    }, {</w:delText>
              </w:r>
            </w:del>
          </w:p>
          <w:p>
            <w:pPr>
              <w:rPr>
                <w:del w:id="366" w:author="白白1373946035" w:date="2018-08-03T12:12:22Z"/>
                <w:rFonts w:hint="eastAsia"/>
                <w:vertAlign w:val="baseline"/>
                <w:lang w:val="en-US" w:eastAsia="zh-CN"/>
              </w:rPr>
            </w:pPr>
            <w:del w:id="367" w:author="白白1373946035" w:date="2018-08-03T12:12:22Z">
              <w:r>
                <w:rPr>
                  <w:rFonts w:hint="eastAsia"/>
                  <w:vertAlign w:val="baseline"/>
                  <w:lang w:val="en-US" w:eastAsia="zh-CN"/>
                </w:rPr>
                <w:delText xml:space="preserve">        "rowno": 2,</w:delText>
              </w:r>
            </w:del>
          </w:p>
          <w:p>
            <w:pPr>
              <w:rPr>
                <w:del w:id="368" w:author="白白1373946035" w:date="2018-08-03T12:12:22Z"/>
                <w:rFonts w:hint="eastAsia"/>
                <w:vertAlign w:val="baseline"/>
                <w:lang w:val="en-US" w:eastAsia="zh-CN"/>
              </w:rPr>
            </w:pPr>
            <w:del w:id="369" w:author="白白1373946035" w:date="2018-08-03T12:12:22Z">
              <w:r>
                <w:rPr>
                  <w:rFonts w:hint="eastAsia"/>
                  <w:vertAlign w:val="baseline"/>
                  <w:lang w:val="en-US" w:eastAsia="zh-CN"/>
                </w:rPr>
                <w:delText xml:space="preserve">        "itemid": "02",</w:delText>
              </w:r>
            </w:del>
          </w:p>
          <w:p>
            <w:pPr>
              <w:rPr>
                <w:del w:id="370" w:author="白白1373946035" w:date="2018-08-03T12:12:22Z"/>
                <w:rFonts w:hint="eastAsia"/>
                <w:vertAlign w:val="baseline"/>
                <w:lang w:val="en-US" w:eastAsia="zh-CN"/>
              </w:rPr>
            </w:pPr>
            <w:del w:id="371" w:author="白白1373946035" w:date="2018-08-03T12:12:22Z">
              <w:r>
                <w:rPr>
                  <w:rFonts w:hint="eastAsia"/>
                  <w:vertAlign w:val="baseline"/>
                  <w:lang w:val="en-US" w:eastAsia="zh-CN"/>
                </w:rPr>
                <w:delText xml:space="preserve">        "itemname": "电费",</w:delText>
              </w:r>
            </w:del>
          </w:p>
          <w:p>
            <w:pPr>
              <w:rPr>
                <w:del w:id="372" w:author="白白1373946035" w:date="2018-08-03T12:12:22Z"/>
                <w:rFonts w:hint="eastAsia"/>
                <w:vertAlign w:val="baseline"/>
                <w:lang w:val="en-US" w:eastAsia="zh-CN"/>
              </w:rPr>
            </w:pPr>
            <w:del w:id="373" w:author="白白1373946035" w:date="2018-08-03T12:12:22Z">
              <w:r>
                <w:rPr>
                  <w:rFonts w:hint="eastAsia"/>
                  <w:vertAlign w:val="baseline"/>
                  <w:lang w:val="en-US" w:eastAsia="zh-CN"/>
                </w:rPr>
                <w:delText xml:space="preserve">        "amt": 500,</w:delText>
              </w:r>
            </w:del>
          </w:p>
          <w:p>
            <w:pPr>
              <w:rPr>
                <w:del w:id="374" w:author="白白1373946035" w:date="2018-08-03T12:12:22Z"/>
                <w:rFonts w:hint="eastAsia"/>
                <w:vertAlign w:val="baseline"/>
                <w:lang w:val="en-US" w:eastAsia="zh-CN"/>
              </w:rPr>
            </w:pPr>
            <w:del w:id="375" w:author="白白1373946035" w:date="2018-08-03T12:12:22Z">
              <w:r>
                <w:rPr>
                  <w:rFonts w:hint="eastAsia"/>
                  <w:vertAlign w:val="baseline"/>
                  <w:lang w:val="en-US" w:eastAsia="zh-CN"/>
                </w:rPr>
                <w:delText xml:space="preserve">        "qty": 1,</w:delText>
              </w:r>
            </w:del>
          </w:p>
          <w:p>
            <w:pPr>
              <w:rPr>
                <w:del w:id="376" w:author="白白1373946035" w:date="2018-08-03T12:12:22Z"/>
                <w:rFonts w:hint="eastAsia"/>
                <w:vertAlign w:val="baseline"/>
                <w:lang w:val="en-US" w:eastAsia="zh-CN"/>
              </w:rPr>
            </w:pPr>
            <w:del w:id="377" w:author="白白1373946035" w:date="2018-08-03T12:12:22Z">
              <w:r>
                <w:rPr>
                  <w:rFonts w:hint="eastAsia"/>
                  <w:vertAlign w:val="baseline"/>
                  <w:lang w:val="en-US" w:eastAsia="zh-CN"/>
                </w:rPr>
                <w:delText xml:space="preserve">        "taxrate": 0.06</w:delText>
              </w:r>
            </w:del>
          </w:p>
          <w:p>
            <w:pPr>
              <w:rPr>
                <w:del w:id="378" w:author="白白1373946035" w:date="2018-08-03T12:12:22Z"/>
                <w:rFonts w:hint="eastAsia"/>
                <w:vertAlign w:val="baseline"/>
                <w:lang w:val="en-US" w:eastAsia="zh-CN"/>
              </w:rPr>
            </w:pPr>
            <w:del w:id="379" w:author="白白1373946035" w:date="2018-08-03T12:12:22Z">
              <w:r>
                <w:rPr>
                  <w:rFonts w:hint="eastAsia"/>
                  <w:vertAlign w:val="baseline"/>
                  <w:lang w:val="en-US" w:eastAsia="zh-CN"/>
                </w:rPr>
                <w:delText xml:space="preserve">    }]</w:delText>
              </w:r>
            </w:del>
          </w:p>
          <w:p>
            <w:pPr>
              <w:rPr>
                <w:del w:id="380" w:author="白白1373946035" w:date="2018-08-03T12:12:22Z"/>
                <w:rFonts w:hint="eastAsia"/>
                <w:vertAlign w:val="baseline"/>
                <w:lang w:val="en-US" w:eastAsia="zh-CN"/>
              </w:rPr>
            </w:pPr>
            <w:del w:id="381" w:author="白白1373946035" w:date="2018-08-03T12:12:22Z">
              <w:r>
                <w:rPr>
                  <w:rFonts w:hint="eastAsia"/>
                  <w:vertAlign w:val="baseline"/>
                  <w:lang w:val="en-US" w:eastAsia="zh-CN"/>
                </w:rPr>
                <w:delText>}</w:delText>
              </w:r>
            </w:del>
          </w:p>
        </w:tc>
      </w:tr>
    </w:tbl>
    <w:p>
      <w:pPr>
        <w:rPr>
          <w:del w:id="382" w:author="白白1373946035" w:date="2018-08-03T12:12:22Z"/>
          <w:rFonts w:hint="eastAsia"/>
          <w:vertAlign w:val="baseline"/>
          <w:lang w:val="en-US" w:eastAsia="zh-CN"/>
        </w:rPr>
      </w:pPr>
    </w:p>
    <w:p>
      <w:pPr>
        <w:rPr>
          <w:del w:id="383" w:author="白白1373946035" w:date="2018-08-03T12:12:22Z"/>
          <w:rFonts w:hint="eastAsia"/>
          <w:lang w:val="en-US" w:eastAsia="zh-CN"/>
        </w:rPr>
      </w:pPr>
      <w:del w:id="384" w:author="白白1373946035" w:date="2018-08-03T12:12:22Z">
        <w:r>
          <w:rPr>
            <w:rFonts w:hint="eastAsia"/>
            <w:lang w:val="en-US" w:eastAsia="zh-CN"/>
          </w:rPr>
          <w:delText>使用efuture作为checkword后的MD5</w:delText>
        </w:r>
      </w:del>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385" w:author="白白1373946035" w:date="2018-08-03T12:12:22Z"/>
        </w:trPr>
        <w:tc>
          <w:tcPr>
            <w:tcW w:w="8522" w:type="dxa"/>
          </w:tcPr>
          <w:p>
            <w:pPr>
              <w:rPr>
                <w:del w:id="386" w:author="白白1373946035" w:date="2018-08-03T12:12:22Z"/>
                <w:rFonts w:hint="eastAsia"/>
                <w:vertAlign w:val="baseline"/>
                <w:lang w:val="en-US" w:eastAsia="zh-CN"/>
              </w:rPr>
            </w:pPr>
            <w:del w:id="387" w:author="白白1373946035" w:date="2018-08-03T12:12:22Z">
              <w:r>
                <w:rPr>
                  <w:rFonts w:hint="eastAsia"/>
                  <w:vertAlign w:val="baseline"/>
                  <w:lang w:val="en-US" w:eastAsia="zh-CN"/>
                </w:rPr>
                <w:delText>04FAB43591B324B4118285697EDBBBAC</w:delText>
              </w:r>
            </w:del>
          </w:p>
        </w:tc>
      </w:tr>
    </w:tbl>
    <w:p>
      <w:pPr>
        <w:rPr>
          <w:del w:id="388" w:author="白白1373946035" w:date="2018-08-03T12:12:22Z"/>
          <w:rFonts w:hint="eastAsia"/>
          <w:lang w:val="en-US" w:eastAsia="zh-CN"/>
        </w:rPr>
      </w:pPr>
    </w:p>
    <w:p>
      <w:pPr>
        <w:rPr>
          <w:del w:id="389" w:author="白白1373946035" w:date="2018-08-03T12:12:22Z"/>
          <w:rFonts w:hint="eastAsia"/>
          <w:lang w:val="en-US" w:eastAsia="zh-CN"/>
        </w:rPr>
      </w:pPr>
    </w:p>
    <w:p>
      <w:pPr>
        <w:rPr>
          <w:rFonts w:hint="eastAsia"/>
          <w:lang w:val="en-US" w:eastAsia="zh-CN"/>
        </w:rPr>
      </w:pPr>
      <w:r>
        <w:rPr>
          <w:rFonts w:hint="eastAsia"/>
          <w:lang w:val="en-US" w:eastAsia="zh-CN"/>
        </w:rPr>
        <w:t>服务方响应报文：</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"code": 0,</w:t>
            </w:r>
          </w:p>
          <w:p>
            <w:pPr>
              <w:rPr>
                <w:ins w:id="390" w:author="白白1373946035" w:date="2018-08-03T12:12:28Z"/>
                <w:rFonts w:hint="eastAsia"/>
                <w:vertAlign w:val="baseline"/>
                <w:lang w:val="en-US" w:eastAsia="zh-CN"/>
              </w:rPr>
            </w:pPr>
            <w:r>
              <w:rPr>
                <w:rFonts w:hint="eastAsia"/>
                <w:vertAlign w:val="baseline"/>
                <w:lang w:val="en-US" w:eastAsia="zh-CN"/>
              </w:rPr>
              <w:t xml:space="preserve">    "message": "success"</w:t>
            </w:r>
            <w:ins w:id="391" w:author="白白1373946035" w:date="2018-08-03T12:12:27Z">
              <w:r>
                <w:rPr>
                  <w:rFonts w:hint="eastAsia"/>
                  <w:vertAlign w:val="baseline"/>
                  <w:lang w:val="en-US" w:eastAsia="zh-CN"/>
                </w:rPr>
                <w:t>,</w:t>
              </w:r>
            </w:ins>
          </w:p>
          <w:p>
            <w:pPr>
              <w:rPr>
                <w:ins w:id="392" w:author="白白1373946035" w:date="2018-08-03T12:12:59Z"/>
                <w:rFonts w:hint="eastAsia"/>
                <w:vertAlign w:val="baseline"/>
                <w:lang w:val="en-US" w:eastAsia="zh-CN"/>
              </w:rPr>
            </w:pPr>
            <w:ins w:id="393" w:author="白白1373946035" w:date="2018-08-03T12:12:30Z">
              <w:r>
                <w:rPr>
                  <w:rFonts w:hint="eastAsia"/>
                  <w:vertAlign w:val="baseline"/>
                  <w:lang w:val="en-US" w:eastAsia="zh-CN"/>
                </w:rPr>
                <w:t xml:space="preserve">  </w:t>
              </w:r>
            </w:ins>
            <w:ins w:id="394" w:author="白白1373946035" w:date="2018-08-03T12:12:31Z">
              <w:r>
                <w:rPr>
                  <w:rFonts w:hint="eastAsia"/>
                  <w:vertAlign w:val="baseline"/>
                  <w:lang w:val="en-US" w:eastAsia="zh-CN"/>
                </w:rPr>
                <w:t xml:space="preserve">  </w:t>
              </w:r>
            </w:ins>
            <w:ins w:id="395" w:author="白白1373946035" w:date="2018-08-03T12:12:36Z">
              <w:r>
                <w:rPr>
                  <w:rFonts w:hint="default"/>
                  <w:vertAlign w:val="baseline"/>
                  <w:lang w:val="en-US" w:eastAsia="zh-CN"/>
                </w:rPr>
                <w:t>“</w:t>
              </w:r>
            </w:ins>
            <w:ins w:id="396" w:author="白白1373946035" w:date="2018-08-03T12:12:37Z">
              <w:r>
                <w:rPr>
                  <w:rFonts w:hint="eastAsia"/>
                  <w:vertAlign w:val="baseline"/>
                  <w:lang w:val="en-US" w:eastAsia="zh-CN"/>
                </w:rPr>
                <w:t>data</w:t>
              </w:r>
            </w:ins>
            <w:ins w:id="397" w:author="白白1373946035" w:date="2018-08-03T12:12:36Z">
              <w:r>
                <w:rPr>
                  <w:rFonts w:hint="default"/>
                  <w:vertAlign w:val="baseline"/>
                  <w:lang w:val="en-US" w:eastAsia="zh-CN"/>
                </w:rPr>
                <w:t>”</w:t>
              </w:r>
            </w:ins>
            <w:ins w:id="398" w:author="白白1373946035" w:date="2018-08-03T12:12:38Z">
              <w:r>
                <w:rPr>
                  <w:rFonts w:hint="eastAsia"/>
                  <w:vertAlign w:val="baseline"/>
                  <w:lang w:val="en-US" w:eastAsia="zh-CN"/>
                </w:rPr>
                <w:t>:</w:t>
              </w:r>
            </w:ins>
            <w:ins w:id="399" w:author="白白1373946035" w:date="2018-08-03T12:12:39Z">
              <w:r>
                <w:rPr>
                  <w:rFonts w:hint="eastAsia"/>
                  <w:vertAlign w:val="baseline"/>
                  <w:lang w:val="en-US" w:eastAsia="zh-CN"/>
                </w:rPr>
                <w:t>[</w:t>
              </w:r>
            </w:ins>
            <w:ins w:id="400" w:author="白白1373946035" w:date="2018-08-03T12:12:46Z">
              <w:r>
                <w:rPr>
                  <w:rFonts w:hint="eastAsia"/>
                  <w:vertAlign w:val="baseline"/>
                  <w:lang w:val="en-US" w:eastAsia="zh-CN"/>
                </w:rPr>
                <w:t>见</w:t>
              </w:r>
            </w:ins>
            <w:ins w:id="401" w:author="白白1373946035" w:date="2018-08-03T12:12:48Z">
              <w:r>
                <w:rPr>
                  <w:rFonts w:hint="eastAsia"/>
                  <w:vertAlign w:val="baseline"/>
                  <w:lang w:val="en-US" w:eastAsia="zh-CN"/>
                </w:rPr>
                <w:t>下</w:t>
              </w:r>
            </w:ins>
            <w:ins w:id="402" w:author="白白1373946035" w:date="2018-08-03T12:12:39Z">
              <w:r>
                <w:rPr>
                  <w:rFonts w:hint="eastAsia"/>
                  <w:vertAlign w:val="baseline"/>
                  <w:lang w:val="en-US" w:eastAsia="zh-CN"/>
                </w:rPr>
                <w:t>]</w:t>
              </w:r>
            </w:ins>
            <w:ins w:id="403" w:author="白白1373946035" w:date="2018-08-03T12:12:56Z">
              <w:r>
                <w:rPr>
                  <w:rFonts w:hint="eastAsia"/>
                  <w:vertAlign w:val="baseline"/>
                  <w:lang w:val="en-US" w:eastAsia="zh-CN"/>
                </w:rPr>
                <w:t>,</w:t>
              </w:r>
            </w:ins>
          </w:p>
          <w:p>
            <w:pPr>
              <w:ind w:firstLine="0" w:firstLineChars="0"/>
              <w:rPr>
                <w:rFonts w:hint="eastAsia"/>
                <w:vertAlign w:val="baseline"/>
                <w:lang w:val="en-US" w:eastAsia="zh-CN"/>
              </w:rPr>
              <w:pPrChange w:id="404" w:author="白白1373946035" w:date="2018-08-03T12:13:59Z">
                <w:pPr/>
              </w:pPrChange>
            </w:pPr>
            <w:ins w:id="405" w:author="白白1373946035" w:date="2018-08-03T12:12:59Z">
              <w:r>
                <w:rPr>
                  <w:rFonts w:hint="eastAsia"/>
                  <w:vertAlign w:val="baseline"/>
                  <w:lang w:val="en-US" w:eastAsia="zh-CN"/>
                </w:rPr>
                <w:t xml:space="preserve"> </w:t>
              </w:r>
            </w:ins>
            <w:ins w:id="406" w:author="白白1373946035" w:date="2018-08-03T12:13:00Z">
              <w:r>
                <w:rPr>
                  <w:rFonts w:hint="eastAsia"/>
                  <w:vertAlign w:val="baseline"/>
                  <w:lang w:val="en-US" w:eastAsia="zh-CN"/>
                </w:rPr>
                <w:t xml:space="preserve">   </w:t>
              </w:r>
            </w:ins>
            <w:ins w:id="407" w:author="白白1373946035" w:date="2018-08-03T12:13:01Z">
              <w:r>
                <w:rPr>
                  <w:rFonts w:hint="default"/>
                  <w:vertAlign w:val="baseline"/>
                  <w:lang w:val="en-US" w:eastAsia="zh-CN"/>
                </w:rPr>
                <w:t>“</w:t>
              </w:r>
            </w:ins>
            <w:ins w:id="408" w:author="白白1373946035" w:date="2018-08-03T12:13:09Z">
              <w:r>
                <w:rPr>
                  <w:rFonts w:hint="eastAsia"/>
                  <w:vertAlign w:val="baseline"/>
                  <w:lang w:val="en-US" w:eastAsia="zh-CN"/>
                </w:rPr>
                <w:t>sig</w:t>
              </w:r>
            </w:ins>
            <w:ins w:id="409" w:author="白白1373946035" w:date="2018-08-03T12:13:10Z">
              <w:r>
                <w:rPr>
                  <w:rFonts w:hint="eastAsia"/>
                  <w:vertAlign w:val="baseline"/>
                  <w:lang w:val="en-US" w:eastAsia="zh-CN"/>
                </w:rPr>
                <w:t>n</w:t>
              </w:r>
            </w:ins>
            <w:ins w:id="410" w:author="白白1373946035" w:date="2018-08-03T12:13:01Z">
              <w:r>
                <w:rPr>
                  <w:rFonts w:hint="default"/>
                  <w:vertAlign w:val="baseline"/>
                  <w:lang w:val="en-US" w:eastAsia="zh-CN"/>
                </w:rPr>
                <w:t>”</w:t>
              </w:r>
            </w:ins>
            <w:ins w:id="411" w:author="白白1373946035" w:date="2018-08-03T12:13:12Z">
              <w:r>
                <w:rPr>
                  <w:rFonts w:hint="eastAsia"/>
                  <w:vertAlign w:val="baseline"/>
                  <w:lang w:val="en-US" w:eastAsia="zh-CN"/>
                </w:rPr>
                <w:t>:</w:t>
              </w:r>
            </w:ins>
            <w:ins w:id="412" w:author="白白1373946035" w:date="2018-08-03T12:13:14Z">
              <w:r>
                <w:rPr>
                  <w:rFonts w:hint="default"/>
                  <w:vertAlign w:val="baseline"/>
                  <w:lang w:val="en-US" w:eastAsia="zh-CN"/>
                </w:rPr>
                <w:t>”</w:t>
              </w:r>
            </w:ins>
            <w:ins w:id="413" w:author="白白1373946035" w:date="2018-08-03T12:13:16Z">
              <w:r>
                <w:rPr>
                  <w:rFonts w:hint="eastAsia"/>
                  <w:vertAlign w:val="baseline"/>
                  <w:lang w:val="en-US" w:eastAsia="zh-CN"/>
                </w:rPr>
                <w:t>如果</w:t>
              </w:r>
            </w:ins>
            <w:ins w:id="414" w:author="白白1373946035" w:date="2018-08-03T12:13:17Z">
              <w:r>
                <w:rPr>
                  <w:rFonts w:hint="eastAsia"/>
                  <w:vertAlign w:val="baseline"/>
                  <w:lang w:val="en-US" w:eastAsia="zh-CN"/>
                </w:rPr>
                <w:t>查询</w:t>
              </w:r>
            </w:ins>
            <w:ins w:id="415" w:author="白白1373946035" w:date="2018-08-03T12:13:19Z">
              <w:r>
                <w:rPr>
                  <w:rFonts w:hint="eastAsia"/>
                  <w:vertAlign w:val="baseline"/>
                  <w:lang w:val="en-US" w:eastAsia="zh-CN"/>
                </w:rPr>
                <w:t>参数</w:t>
              </w:r>
            </w:ins>
            <w:ins w:id="416" w:author="白白1373946035" w:date="2018-08-03T12:13:26Z">
              <w:r>
                <w:rPr>
                  <w:rFonts w:hint="eastAsia"/>
                  <w:vertAlign w:val="baseline"/>
                  <w:lang w:val="en-US" w:eastAsia="zh-CN"/>
                </w:rPr>
                <w:t>指定</w:t>
              </w:r>
            </w:ins>
            <w:ins w:id="417" w:author="白白1373946035" w:date="2018-08-03T12:13:28Z">
              <w:r>
                <w:rPr>
                  <w:rFonts w:hint="eastAsia"/>
                  <w:vertAlign w:val="baseline"/>
                  <w:lang w:val="en-US" w:eastAsia="zh-CN"/>
                </w:rPr>
                <w:t>sign=1</w:t>
              </w:r>
            </w:ins>
            <w:ins w:id="418" w:author="白白1373946035" w:date="2018-08-03T12:13:29Z">
              <w:r>
                <w:rPr>
                  <w:rFonts w:hint="eastAsia"/>
                  <w:vertAlign w:val="baseline"/>
                  <w:lang w:val="en-US" w:eastAsia="zh-CN"/>
                </w:rPr>
                <w:t>，</w:t>
              </w:r>
            </w:ins>
            <w:ins w:id="419" w:author="白白1373946035" w:date="2018-08-03T12:13:30Z">
              <w:r>
                <w:rPr>
                  <w:rFonts w:hint="eastAsia"/>
                  <w:vertAlign w:val="baseline"/>
                  <w:lang w:val="en-US" w:eastAsia="zh-CN"/>
                </w:rPr>
                <w:t>则</w:t>
              </w:r>
            </w:ins>
            <w:ins w:id="420" w:author="白白1373946035" w:date="2018-08-03T12:13:31Z">
              <w:r>
                <w:rPr>
                  <w:rFonts w:hint="eastAsia"/>
                  <w:vertAlign w:val="baseline"/>
                  <w:lang w:val="en-US" w:eastAsia="zh-CN"/>
                </w:rPr>
                <w:t>返回</w:t>
              </w:r>
            </w:ins>
            <w:ins w:id="421" w:author="白白1373946035" w:date="2018-08-03T12:13:34Z">
              <w:r>
                <w:rPr>
                  <w:rFonts w:hint="eastAsia"/>
                  <w:vertAlign w:val="baseline"/>
                  <w:lang w:val="en-US" w:eastAsia="zh-CN"/>
                </w:rPr>
                <w:t>此</w:t>
              </w:r>
            </w:ins>
            <w:ins w:id="422" w:author="白白1373946035" w:date="2018-08-03T12:13:35Z">
              <w:r>
                <w:rPr>
                  <w:rFonts w:hint="eastAsia"/>
                  <w:vertAlign w:val="baseline"/>
                  <w:lang w:val="en-US" w:eastAsia="zh-CN"/>
                </w:rPr>
                <w:t>内容</w:t>
              </w:r>
            </w:ins>
            <w:ins w:id="423" w:author="白白1373946035" w:date="2018-08-03T12:13:43Z">
              <w:r>
                <w:rPr>
                  <w:rFonts w:hint="eastAsia"/>
                  <w:vertAlign w:val="baseline"/>
                  <w:lang w:val="en-US" w:eastAsia="zh-CN"/>
                </w:rPr>
                <w:t>，</w:t>
              </w:r>
            </w:ins>
            <w:ins w:id="424" w:author="白白1373946035" w:date="2018-08-03T12:13:45Z">
              <w:r>
                <w:rPr>
                  <w:rFonts w:hint="eastAsia"/>
                  <w:vertAlign w:val="baseline"/>
                  <w:lang w:val="en-US" w:eastAsia="zh-CN"/>
                </w:rPr>
                <w:t>同时</w:t>
              </w:r>
            </w:ins>
            <w:ins w:id="425" w:author="白白1373946035" w:date="2018-08-03T12:13:47Z">
              <w:r>
                <w:rPr>
                  <w:rFonts w:hint="eastAsia"/>
                  <w:vertAlign w:val="baseline"/>
                  <w:lang w:val="en-US" w:eastAsia="zh-CN"/>
                </w:rPr>
                <w:t>data</w:t>
              </w:r>
            </w:ins>
            <w:ins w:id="426" w:author="白白1373946035" w:date="2018-08-03T12:13:48Z">
              <w:r>
                <w:rPr>
                  <w:rFonts w:hint="eastAsia"/>
                  <w:vertAlign w:val="baseline"/>
                  <w:lang w:val="en-US" w:eastAsia="zh-CN"/>
                </w:rPr>
                <w:t>部分</w:t>
              </w:r>
            </w:ins>
            <w:ins w:id="427" w:author="白白1373946035" w:date="2018-08-03T12:13:50Z">
              <w:r>
                <w:rPr>
                  <w:rFonts w:hint="eastAsia"/>
                  <w:vertAlign w:val="baseline"/>
                  <w:lang w:val="en-US" w:eastAsia="zh-CN"/>
                </w:rPr>
                <w:t>会</w:t>
              </w:r>
            </w:ins>
            <w:ins w:id="428" w:author="白白1373946035" w:date="2018-08-03T12:13:56Z">
              <w:r>
                <w:rPr>
                  <w:rFonts w:hint="eastAsia"/>
                  <w:vertAlign w:val="baseline"/>
                  <w:lang w:val="en-US" w:eastAsia="zh-CN"/>
                </w:rPr>
                <w:t>使用</w:t>
              </w:r>
            </w:ins>
            <w:ins w:id="429" w:author="白白1373946035" w:date="2018-08-03T12:14:03Z">
              <w:r>
                <w:rPr>
                  <w:rFonts w:hint="eastAsia"/>
                  <w:vertAlign w:val="baseline"/>
                  <w:lang w:val="en-US" w:eastAsia="zh-CN"/>
                </w:rPr>
                <w:t>BASE</w:t>
              </w:r>
            </w:ins>
            <w:ins w:id="430" w:author="白白1373946035" w:date="2018-08-03T12:14:04Z">
              <w:r>
                <w:rPr>
                  <w:rFonts w:hint="eastAsia"/>
                  <w:vertAlign w:val="baseline"/>
                  <w:lang w:val="en-US" w:eastAsia="zh-CN"/>
                </w:rPr>
                <w:t>64</w:t>
              </w:r>
            </w:ins>
            <w:ins w:id="431" w:author="白白1373946035" w:date="2018-08-03T12:14:07Z">
              <w:r>
                <w:rPr>
                  <w:rFonts w:hint="eastAsia"/>
                  <w:vertAlign w:val="baseline"/>
                  <w:lang w:val="en-US" w:eastAsia="zh-CN"/>
                </w:rPr>
                <w:t>转码</w:t>
              </w:r>
            </w:ins>
            <w:ins w:id="432" w:author="白白1373946035" w:date="2018-08-03T12:13:14Z">
              <w:r>
                <w:rPr>
                  <w:rFonts w:hint="default"/>
                  <w:vertAlign w:val="baseline"/>
                  <w:lang w:val="en-US" w:eastAsia="zh-CN"/>
                </w:rPr>
                <w:t>”</w:t>
              </w:r>
            </w:ins>
          </w:p>
          <w:p>
            <w:pPr>
              <w:rPr>
                <w:rFonts w:hint="eastAsia"/>
                <w:vertAlign w:val="baseline"/>
                <w:lang w:val="en-US" w:eastAsia="zh-CN"/>
              </w:rPr>
            </w:pPr>
            <w:r>
              <w:rPr>
                <w:rFonts w:hint="eastAsia"/>
                <w:vertAlign w:val="baseline"/>
                <w:lang w:val="en-US" w:eastAsia="zh-CN"/>
              </w:rPr>
              <w:t>}</w:t>
            </w:r>
          </w:p>
        </w:tc>
      </w:tr>
    </w:tbl>
    <w:p>
      <w:pPr>
        <w:rPr>
          <w:rFonts w:hint="eastAsia"/>
          <w:vertAlign w:val="baseline"/>
          <w:lang w:val="en-US" w:eastAsia="zh-CN"/>
        </w:rPr>
      </w:pPr>
    </w:p>
    <w:p>
      <w:pPr>
        <w:rPr>
          <w:rFonts w:hint="eastAsia"/>
          <w:lang w:val="en-US" w:eastAsia="zh-CN"/>
        </w:rPr>
      </w:pPr>
      <w:r>
        <w:rPr>
          <w:rFonts w:hint="eastAsia"/>
          <w:lang w:val="en-US" w:eastAsia="zh-CN"/>
        </w:rPr>
        <w:t>如果有部分数据异常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"code": -1,</w:t>
            </w:r>
          </w:p>
          <w:p>
            <w:pPr>
              <w:rPr>
                <w:rFonts w:hint="eastAsia"/>
                <w:vertAlign w:val="baseline"/>
                <w:lang w:val="en-US" w:eastAsia="zh-CN"/>
              </w:rPr>
            </w:pPr>
            <w:r>
              <w:rPr>
                <w:rFonts w:hint="eastAsia"/>
                <w:vertAlign w:val="baseline"/>
                <w:lang w:val="en-US" w:eastAsia="zh-CN"/>
              </w:rPr>
              <w:t xml:space="preserve">    "message": "</w:t>
            </w:r>
            <w:ins w:id="433" w:author="白白1373946035" w:date="2018-08-03T12:14:29Z">
              <w:r>
                <w:rPr>
                  <w:rFonts w:hint="eastAsia"/>
                  <w:vertAlign w:val="baseline"/>
                  <w:lang w:val="en-US" w:eastAsia="zh-CN"/>
                </w:rPr>
                <w:t>sign</w:t>
              </w:r>
            </w:ins>
            <w:ins w:id="434" w:author="白白1373946035" w:date="2018-08-03T12:14:32Z">
              <w:r>
                <w:rPr>
                  <w:rFonts w:hint="eastAsia"/>
                  <w:vertAlign w:val="baseline"/>
                  <w:lang w:val="en-US" w:eastAsia="zh-CN"/>
                </w:rPr>
                <w:t>校验</w:t>
              </w:r>
            </w:ins>
            <w:del w:id="435" w:author="白白1373946035" w:date="2018-08-03T12:14:27Z">
              <w:r>
                <w:rPr>
                  <w:rFonts w:hint="eastAsia"/>
                  <w:vertAlign w:val="baseline"/>
                  <w:lang w:val="en-US" w:eastAsia="zh-CN"/>
                </w:rPr>
                <w:delText>数据重复</w:delText>
              </w:r>
            </w:del>
            <w:ins w:id="436" w:author="白白1373946035" w:date="2018-08-03T12:14:46Z">
              <w:r>
                <w:rPr>
                  <w:rFonts w:hint="eastAsia"/>
                  <w:vertAlign w:val="baseline"/>
                  <w:lang w:val="en-US" w:eastAsia="zh-CN"/>
                </w:rPr>
                <w:t>不通过</w:t>
              </w:r>
            </w:ins>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ind w:firstLine="0" w:firstLineChars="0"/>
        <w:rPr>
          <w:ins w:id="438" w:author="白白1373946035" w:date="2018-08-03T12:12:00Z"/>
          <w:rFonts w:hint="eastAsia"/>
          <w:lang w:val="en-US" w:eastAsia="zh-CN"/>
        </w:rPr>
        <w:pPrChange w:id="437" w:author="白白1373946035" w:date="2018-08-03T12:11:58Z">
          <w:pPr/>
        </w:pPrChange>
      </w:pPr>
    </w:p>
    <w:p>
      <w:pPr>
        <w:ind w:firstLine="0" w:firstLineChars="0"/>
        <w:rPr>
          <w:rFonts w:hint="eastAsia"/>
          <w:lang w:val="en-US"/>
        </w:rPr>
        <w:pPrChange w:id="439" w:author="白白1373946035" w:date="2018-08-03T12:11:58Z">
          <w:pPr/>
        </w:pPrChange>
      </w:pPr>
      <w:ins w:id="440" w:author="白白1373946035" w:date="2018-08-03T12:11:56Z">
        <w:r>
          <w:rPr>
            <w:rFonts w:hint="eastAsia"/>
            <w:lang w:val="en-US" w:eastAsia="zh-CN"/>
          </w:rPr>
          <w:t>返回报文data部分：</w:t>
        </w:r>
      </w:ins>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41" w:author="白白1373946035" w:date="2018-08-03T12:11:48Z"/>
        </w:trPr>
        <w:tc>
          <w:tcPr>
            <w:tcW w:w="8522" w:type="dxa"/>
          </w:tcPr>
          <w:p>
            <w:pPr>
              <w:rPr>
                <w:ins w:id="442" w:author="白白1373946035" w:date="2018-08-03T12:11:48Z"/>
                <w:rFonts w:hint="eastAsia"/>
                <w:vertAlign w:val="baseline"/>
                <w:lang w:val="en-US" w:eastAsia="zh-CN"/>
              </w:rPr>
            </w:pPr>
            <w:ins w:id="443" w:author="白白1373946035" w:date="2018-08-03T12:11:48Z">
              <w:r>
                <w:rPr>
                  <w:rFonts w:hint="eastAsia"/>
                  <w:vertAlign w:val="baseline"/>
                  <w:lang w:val="en-US" w:eastAsia="zh-CN"/>
                </w:rPr>
                <w:t>[{</w:t>
              </w:r>
            </w:ins>
          </w:p>
          <w:p>
            <w:pPr>
              <w:rPr>
                <w:ins w:id="444" w:author="白白1373946035" w:date="2018-08-03T12:11:48Z"/>
                <w:rFonts w:hint="eastAsia"/>
                <w:vertAlign w:val="baseline"/>
                <w:lang w:val="en-US" w:eastAsia="zh-CN"/>
              </w:rPr>
            </w:pPr>
            <w:ins w:id="445" w:author="白白1373946035" w:date="2018-08-03T12:11:48Z">
              <w:r>
                <w:rPr>
                  <w:rFonts w:hint="eastAsia"/>
                  <w:vertAlign w:val="baseline"/>
                  <w:lang w:val="en-US" w:eastAsia="zh-CN"/>
                </w:rPr>
                <w:t xml:space="preserve">    "sheetid": "123456789",</w:t>
              </w:r>
            </w:ins>
          </w:p>
          <w:p>
            <w:pPr>
              <w:rPr>
                <w:ins w:id="446" w:author="白白1373946035" w:date="2018-08-03T12:11:48Z"/>
                <w:rFonts w:hint="eastAsia"/>
                <w:vertAlign w:val="baseline"/>
                <w:lang w:val="en-US" w:eastAsia="zh-CN"/>
              </w:rPr>
            </w:pPr>
            <w:ins w:id="447" w:author="白白1373946035" w:date="2018-08-03T12:11:48Z">
              <w:r>
                <w:rPr>
                  <w:rFonts w:hint="eastAsia"/>
                  <w:vertAlign w:val="baseline"/>
                  <w:lang w:val="en-US" w:eastAsia="zh-CN"/>
                </w:rPr>
                <w:t xml:space="preserve">    "sheettype": 4,</w:t>
              </w:r>
            </w:ins>
          </w:p>
          <w:p>
            <w:pPr>
              <w:rPr>
                <w:ins w:id="448" w:author="白白1373946035" w:date="2018-08-03T12:11:48Z"/>
                <w:rFonts w:hint="eastAsia"/>
                <w:vertAlign w:val="baseline"/>
                <w:lang w:val="en-US" w:eastAsia="zh-CN"/>
              </w:rPr>
            </w:pPr>
            <w:ins w:id="449" w:author="白白1373946035" w:date="2018-08-03T12:11:48Z">
              <w:r>
                <w:rPr>
                  <w:rFonts w:hint="eastAsia"/>
                  <w:vertAlign w:val="baseline"/>
                  <w:lang w:val="en-US" w:eastAsia="zh-CN"/>
                </w:rPr>
                <w:t xml:space="preserve">    "operation": "add",</w:t>
              </w:r>
            </w:ins>
          </w:p>
          <w:p>
            <w:pPr>
              <w:rPr>
                <w:ins w:id="450" w:author="白白1373946035" w:date="2018-08-03T12:11:48Z"/>
                <w:rFonts w:hint="eastAsia"/>
                <w:vertAlign w:val="baseline"/>
                <w:lang w:val="en-US" w:eastAsia="zh-CN"/>
              </w:rPr>
            </w:pPr>
            <w:ins w:id="451" w:author="白白1373946035" w:date="2018-08-03T12:11:48Z">
              <w:r>
                <w:rPr>
                  <w:rFonts w:hint="eastAsia"/>
                  <w:vertAlign w:val="baseline"/>
                  <w:lang w:val="en-US" w:eastAsia="zh-CN"/>
                </w:rPr>
                <w:t xml:space="preserve">    "shopid": "A00A",</w:t>
              </w:r>
            </w:ins>
          </w:p>
          <w:p>
            <w:pPr>
              <w:rPr>
                <w:ins w:id="452" w:author="白白1373946035" w:date="2018-08-03T12:11:48Z"/>
                <w:rFonts w:hint="eastAsia"/>
                <w:vertAlign w:val="baseline"/>
                <w:lang w:val="en-US" w:eastAsia="zh-CN"/>
              </w:rPr>
            </w:pPr>
            <w:ins w:id="453" w:author="白白1373946035" w:date="2018-08-03T12:11:48Z">
              <w:r>
                <w:rPr>
                  <w:rFonts w:hint="eastAsia"/>
                  <w:vertAlign w:val="baseline"/>
                  <w:lang w:val="en-US" w:eastAsia="zh-CN"/>
                </w:rPr>
                <w:t xml:space="preserve">    "shopname": "昙华林店",</w:t>
              </w:r>
            </w:ins>
          </w:p>
          <w:p>
            <w:pPr>
              <w:rPr>
                <w:ins w:id="454" w:author="白白1373946035" w:date="2018-08-03T12:11:48Z"/>
                <w:rFonts w:hint="eastAsia"/>
                <w:vertAlign w:val="baseline"/>
                <w:lang w:val="en-US" w:eastAsia="zh-CN"/>
              </w:rPr>
            </w:pPr>
            <w:ins w:id="455" w:author="白白1373946035" w:date="2018-08-03T12:11:48Z">
              <w:r>
                <w:rPr>
                  <w:rFonts w:hint="eastAsia"/>
                  <w:vertAlign w:val="baseline"/>
                  <w:lang w:val="en-US" w:eastAsia="zh-CN"/>
                </w:rPr>
                <w:t xml:space="preserve">    "sdate": 1521354577000,</w:t>
              </w:r>
            </w:ins>
          </w:p>
          <w:p>
            <w:pPr>
              <w:rPr>
                <w:ins w:id="456" w:author="白白1373946035" w:date="2018-08-03T12:11:48Z"/>
                <w:rFonts w:hint="eastAsia"/>
                <w:vertAlign w:val="baseline"/>
                <w:lang w:val="en-US" w:eastAsia="zh-CN"/>
              </w:rPr>
            </w:pPr>
            <w:ins w:id="457" w:author="白白1373946035" w:date="2018-08-03T12:11:48Z">
              <w:r>
                <w:rPr>
                  <w:rFonts w:hint="eastAsia"/>
                  <w:vertAlign w:val="baseline"/>
                  <w:lang w:val="en-US" w:eastAsia="zh-CN"/>
                </w:rPr>
                <w:t xml:space="preserve">    "editor": "前台",</w:t>
              </w:r>
            </w:ins>
          </w:p>
          <w:p>
            <w:pPr>
              <w:rPr>
                <w:ins w:id="458" w:author="白白1373946035" w:date="2018-08-03T12:11:48Z"/>
                <w:rFonts w:hint="eastAsia"/>
                <w:vertAlign w:val="baseline"/>
                <w:lang w:val="en-US" w:eastAsia="zh-CN"/>
              </w:rPr>
            </w:pPr>
            <w:ins w:id="459" w:author="白白1373946035" w:date="2018-08-03T12:11:48Z">
              <w:r>
                <w:rPr>
                  <w:rFonts w:hint="eastAsia"/>
                  <w:vertAlign w:val="baseline"/>
                  <w:lang w:val="en-US" w:eastAsia="zh-CN"/>
                </w:rPr>
                <w:t xml:space="preserve">    "amt": 1500,</w:t>
              </w:r>
            </w:ins>
          </w:p>
          <w:p>
            <w:pPr>
              <w:rPr>
                <w:ins w:id="460" w:author="白白1373946035" w:date="2018-08-03T12:11:48Z"/>
                <w:rFonts w:hint="eastAsia"/>
                <w:vertAlign w:val="baseline"/>
                <w:lang w:val="en-US" w:eastAsia="zh-CN"/>
              </w:rPr>
            </w:pPr>
            <w:ins w:id="461" w:author="白白1373946035" w:date="2018-08-03T12:11:48Z">
              <w:r>
                <w:rPr>
                  <w:rFonts w:hint="eastAsia"/>
                  <w:vertAlign w:val="baseline"/>
                  <w:lang w:val="en-US" w:eastAsia="zh-CN"/>
                </w:rPr>
                <w:t xml:space="preserve">    "mtaxno": "420143461378423SHX",</w:t>
              </w:r>
            </w:ins>
          </w:p>
          <w:p>
            <w:pPr>
              <w:rPr>
                <w:ins w:id="462" w:author="白白1373946035" w:date="2018-08-03T12:11:48Z"/>
                <w:rFonts w:hint="eastAsia"/>
                <w:vertAlign w:val="baseline"/>
                <w:lang w:val="en-US" w:eastAsia="zh-CN"/>
              </w:rPr>
            </w:pPr>
            <w:ins w:id="463" w:author="白白1373946035" w:date="2018-08-03T12:11:48Z">
              <w:r>
                <w:rPr>
                  <w:rFonts w:hint="eastAsia"/>
                  <w:vertAlign w:val="baseline"/>
                  <w:lang w:val="en-US" w:eastAsia="zh-CN"/>
                </w:rPr>
                <w:t xml:space="preserve">    "mname": "北京富基融通信息技术有限公司",</w:t>
              </w:r>
            </w:ins>
          </w:p>
          <w:p>
            <w:pPr>
              <w:rPr>
                <w:ins w:id="464" w:author="白白1373946035" w:date="2018-08-03T12:11:48Z"/>
                <w:rFonts w:hint="eastAsia"/>
                <w:vertAlign w:val="baseline"/>
                <w:lang w:val="en-US" w:eastAsia="zh-CN"/>
              </w:rPr>
            </w:pPr>
            <w:ins w:id="465" w:author="白白1373946035" w:date="2018-08-03T12:11:48Z">
              <w:r>
                <w:rPr>
                  <w:rFonts w:hint="eastAsia"/>
                  <w:vertAlign w:val="baseline"/>
                  <w:lang w:val="en-US" w:eastAsia="zh-CN"/>
                </w:rPr>
                <w:t xml:space="preserve">    "maddr": "XXX市XX街道",</w:t>
              </w:r>
            </w:ins>
          </w:p>
          <w:p>
            <w:pPr>
              <w:rPr>
                <w:ins w:id="466" w:author="白白1373946035" w:date="2018-08-03T12:11:48Z"/>
                <w:rFonts w:hint="eastAsia"/>
                <w:vertAlign w:val="baseline"/>
                <w:lang w:val="en-US" w:eastAsia="zh-CN"/>
              </w:rPr>
            </w:pPr>
            <w:ins w:id="467" w:author="白白1373946035" w:date="2018-08-03T12:11:48Z">
              <w:r>
                <w:rPr>
                  <w:rFonts w:hint="eastAsia"/>
                  <w:vertAlign w:val="baseline"/>
                  <w:lang w:val="en-US" w:eastAsia="zh-CN"/>
                </w:rPr>
                <w:t xml:space="preserve">    "mbank": "招商银行XXXX",</w:t>
              </w:r>
            </w:ins>
          </w:p>
          <w:p>
            <w:pPr>
              <w:rPr>
                <w:ins w:id="468" w:author="白白1373946035" w:date="2018-08-03T12:11:48Z"/>
                <w:rFonts w:hint="eastAsia"/>
                <w:vertAlign w:val="baseline"/>
                <w:lang w:val="en-US" w:eastAsia="zh-CN"/>
              </w:rPr>
            </w:pPr>
            <w:ins w:id="469" w:author="白白1373946035" w:date="2018-08-03T12:11:48Z">
              <w:r>
                <w:rPr>
                  <w:rFonts w:hint="eastAsia"/>
                  <w:vertAlign w:val="baseline"/>
                  <w:lang w:val="en-US" w:eastAsia="zh-CN"/>
                </w:rPr>
                <w:t xml:space="preserve">    "gno": "6318321",</w:t>
              </w:r>
            </w:ins>
          </w:p>
          <w:p>
            <w:pPr>
              <w:rPr>
                <w:ins w:id="470" w:author="白白1373946035" w:date="2018-08-03T12:11:48Z"/>
                <w:rFonts w:hint="eastAsia"/>
                <w:vertAlign w:val="baseline"/>
                <w:lang w:val="en-US" w:eastAsia="zh-CN"/>
              </w:rPr>
            </w:pPr>
            <w:ins w:id="471" w:author="白白1373946035" w:date="2018-08-03T12:11:48Z">
              <w:r>
                <w:rPr>
                  <w:rFonts w:hint="eastAsia"/>
                  <w:vertAlign w:val="baseline"/>
                  <w:lang w:val="en-US" w:eastAsia="zh-CN"/>
                </w:rPr>
                <w:t xml:space="preserve">    "gtaxno": "02084737104347323GH",</w:t>
              </w:r>
            </w:ins>
          </w:p>
          <w:p>
            <w:pPr>
              <w:rPr>
                <w:ins w:id="472" w:author="白白1373946035" w:date="2018-08-03T12:11:48Z"/>
                <w:rFonts w:hint="eastAsia"/>
                <w:vertAlign w:val="baseline"/>
                <w:lang w:val="en-US" w:eastAsia="zh-CN"/>
              </w:rPr>
            </w:pPr>
            <w:ins w:id="473" w:author="白白1373946035" w:date="2018-08-03T12:11:48Z">
              <w:r>
                <w:rPr>
                  <w:rFonts w:hint="eastAsia"/>
                  <w:vertAlign w:val="baseline"/>
                  <w:lang w:val="en-US" w:eastAsia="zh-CN"/>
                </w:rPr>
                <w:t xml:space="preserve">    "gname": "海澜之家",</w:t>
              </w:r>
            </w:ins>
          </w:p>
          <w:p>
            <w:pPr>
              <w:rPr>
                <w:ins w:id="474" w:author="白白1373946035" w:date="2018-08-03T12:11:48Z"/>
                <w:rFonts w:hint="eastAsia"/>
                <w:vertAlign w:val="baseline"/>
                <w:lang w:val="en-US" w:eastAsia="zh-CN"/>
              </w:rPr>
            </w:pPr>
            <w:ins w:id="475" w:author="白白1373946035" w:date="2018-08-03T12:11:48Z">
              <w:r>
                <w:rPr>
                  <w:rFonts w:hint="eastAsia"/>
                  <w:vertAlign w:val="baseline"/>
                  <w:lang w:val="en-US" w:eastAsia="zh-CN"/>
                </w:rPr>
                <w:t xml:space="preserve">    "gaddr": "XXX路XXX街道",</w:t>
              </w:r>
            </w:ins>
          </w:p>
          <w:p>
            <w:pPr>
              <w:rPr>
                <w:ins w:id="476" w:author="白白1373946035" w:date="2018-08-03T12:11:48Z"/>
                <w:rFonts w:hint="eastAsia"/>
                <w:vertAlign w:val="baseline"/>
                <w:lang w:val="en-US" w:eastAsia="zh-CN"/>
              </w:rPr>
            </w:pPr>
            <w:ins w:id="477" w:author="白白1373946035" w:date="2018-08-03T12:11:48Z">
              <w:r>
                <w:rPr>
                  <w:rFonts w:hint="eastAsia"/>
                  <w:vertAlign w:val="baseline"/>
                  <w:lang w:val="en-US" w:eastAsia="zh-CN"/>
                </w:rPr>
                <w:t xml:space="preserve">    "gbank": "XXX银行",</w:t>
              </w:r>
            </w:ins>
          </w:p>
          <w:p>
            <w:pPr>
              <w:rPr>
                <w:ins w:id="478" w:author="白白1373946035" w:date="2018-08-03T12:11:48Z"/>
                <w:rFonts w:hint="eastAsia"/>
                <w:vertAlign w:val="baseline"/>
                <w:lang w:val="en-US" w:eastAsia="zh-CN"/>
              </w:rPr>
            </w:pPr>
            <w:ins w:id="479" w:author="白白1373946035" w:date="2018-08-03T12:11:48Z">
              <w:r>
                <w:rPr>
                  <w:rFonts w:hint="eastAsia"/>
                  <w:vertAlign w:val="baseline"/>
                  <w:lang w:val="en-US" w:eastAsia="zh-CN"/>
                </w:rPr>
                <w:t xml:space="preserve">    "invoicecode": "347823421",</w:t>
              </w:r>
            </w:ins>
          </w:p>
          <w:p>
            <w:pPr>
              <w:rPr>
                <w:ins w:id="480" w:author="白白1373946035" w:date="2018-08-03T12:11:48Z"/>
                <w:rFonts w:hint="eastAsia"/>
                <w:vertAlign w:val="baseline"/>
                <w:lang w:val="en-US" w:eastAsia="zh-CN"/>
              </w:rPr>
            </w:pPr>
            <w:ins w:id="481" w:author="白白1373946035" w:date="2018-08-03T12:11:48Z">
              <w:r>
                <w:rPr>
                  <w:rFonts w:hint="eastAsia"/>
                  <w:vertAlign w:val="baseline"/>
                  <w:lang w:val="en-US" w:eastAsia="zh-CN"/>
                </w:rPr>
                <w:t xml:space="preserve">    "invoiceno": "5773942",</w:t>
              </w:r>
            </w:ins>
          </w:p>
          <w:p>
            <w:pPr>
              <w:rPr>
                <w:ins w:id="482" w:author="白白1373946035" w:date="2018-08-03T12:11:48Z"/>
                <w:rFonts w:hint="eastAsia"/>
                <w:vertAlign w:val="baseline"/>
                <w:lang w:val="en-US" w:eastAsia="zh-CN"/>
              </w:rPr>
            </w:pPr>
            <w:ins w:id="483" w:author="白白1373946035" w:date="2018-08-03T12:11:48Z">
              <w:r>
                <w:rPr>
                  <w:rFonts w:hint="eastAsia"/>
                  <w:vertAlign w:val="baseline"/>
                  <w:lang w:val="en-US" w:eastAsia="zh-CN"/>
                </w:rPr>
                <w:t xml:space="preserve">    "invoicedate": "2018-01-01",</w:t>
              </w:r>
            </w:ins>
          </w:p>
          <w:p>
            <w:pPr>
              <w:rPr>
                <w:ins w:id="484" w:author="白白1373946035" w:date="2018-08-03T12:11:48Z"/>
                <w:rFonts w:hint="eastAsia"/>
                <w:vertAlign w:val="baseline"/>
                <w:lang w:val="en-US" w:eastAsia="zh-CN"/>
              </w:rPr>
            </w:pPr>
            <w:ins w:id="485" w:author="白白1373946035" w:date="2018-08-03T12:11:48Z">
              <w:r>
                <w:rPr>
                  <w:rFonts w:hint="eastAsia"/>
                  <w:vertAlign w:val="baseline"/>
                  <w:lang w:val="en-US" w:eastAsia="zh-CN"/>
                </w:rPr>
                <w:t xml:space="preserve">    "invoicepdf": "http://d.baiwang.com/sdayuwcScsaAcsedsa",</w:t>
              </w:r>
            </w:ins>
          </w:p>
          <w:p>
            <w:pPr>
              <w:rPr>
                <w:ins w:id="486" w:author="白白1373946035" w:date="2018-08-03T12:11:48Z"/>
                <w:rFonts w:hint="eastAsia"/>
                <w:vertAlign w:val="baseline"/>
                <w:lang w:val="en-US" w:eastAsia="zh-CN"/>
              </w:rPr>
            </w:pPr>
            <w:ins w:id="487" w:author="白白1373946035" w:date="2018-08-03T12:11:48Z">
              <w:r>
                <w:rPr>
                  <w:rFonts w:hint="eastAsia"/>
                  <w:vertAlign w:val="baseline"/>
                  <w:lang w:val="en-US" w:eastAsia="zh-CN"/>
                </w:rPr>
                <w:t xml:space="preserve">    "remark": "",</w:t>
              </w:r>
            </w:ins>
          </w:p>
          <w:p>
            <w:pPr>
              <w:rPr>
                <w:ins w:id="488" w:author="白白1373946035" w:date="2018-08-03T12:11:48Z"/>
                <w:rFonts w:hint="eastAsia"/>
                <w:vertAlign w:val="baseline"/>
                <w:lang w:val="en-US" w:eastAsia="zh-CN"/>
              </w:rPr>
            </w:pPr>
            <w:ins w:id="489" w:author="白白1373946035" w:date="2018-08-03T12:11:48Z">
              <w:r>
                <w:rPr>
                  <w:rFonts w:hint="eastAsia"/>
                  <w:vertAlign w:val="baseline"/>
                  <w:lang w:val="en-US" w:eastAsia="zh-CN"/>
                </w:rPr>
                <w:t xml:space="preserve">    "sheetdetail": [{</w:t>
              </w:r>
            </w:ins>
          </w:p>
          <w:p>
            <w:pPr>
              <w:rPr>
                <w:ins w:id="490" w:author="白白1373946035" w:date="2018-08-03T12:11:48Z"/>
                <w:rFonts w:hint="eastAsia"/>
                <w:vertAlign w:val="baseline"/>
                <w:lang w:val="en-US" w:eastAsia="zh-CN"/>
              </w:rPr>
            </w:pPr>
            <w:ins w:id="491" w:author="白白1373946035" w:date="2018-08-03T12:11:48Z">
              <w:r>
                <w:rPr>
                  <w:rFonts w:hint="eastAsia"/>
                  <w:vertAlign w:val="baseline"/>
                  <w:lang w:val="en-US" w:eastAsia="zh-CN"/>
                </w:rPr>
                <w:t xml:space="preserve">        "rowno": 1,</w:t>
              </w:r>
            </w:ins>
          </w:p>
          <w:p>
            <w:pPr>
              <w:rPr>
                <w:ins w:id="492" w:author="白白1373946035" w:date="2018-08-03T12:11:48Z"/>
                <w:rFonts w:hint="eastAsia"/>
                <w:vertAlign w:val="baseline"/>
                <w:lang w:val="en-US" w:eastAsia="zh-CN"/>
              </w:rPr>
            </w:pPr>
            <w:ins w:id="493" w:author="白白1373946035" w:date="2018-08-03T12:11:48Z">
              <w:r>
                <w:rPr>
                  <w:rFonts w:hint="eastAsia"/>
                  <w:vertAlign w:val="baseline"/>
                  <w:lang w:val="en-US" w:eastAsia="zh-CN"/>
                </w:rPr>
                <w:t xml:space="preserve">        "itemid": "01",</w:t>
              </w:r>
            </w:ins>
          </w:p>
          <w:p>
            <w:pPr>
              <w:rPr>
                <w:ins w:id="494" w:author="白白1373946035" w:date="2018-08-03T12:11:48Z"/>
                <w:rFonts w:hint="eastAsia"/>
                <w:vertAlign w:val="baseline"/>
                <w:lang w:val="en-US" w:eastAsia="zh-CN"/>
              </w:rPr>
            </w:pPr>
            <w:ins w:id="495" w:author="白白1373946035" w:date="2018-08-03T12:11:48Z">
              <w:r>
                <w:rPr>
                  <w:rFonts w:hint="eastAsia"/>
                  <w:vertAlign w:val="baseline"/>
                  <w:lang w:val="en-US" w:eastAsia="zh-CN"/>
                </w:rPr>
                <w:t xml:space="preserve">        "itemname": "租金",</w:t>
              </w:r>
            </w:ins>
          </w:p>
          <w:p>
            <w:pPr>
              <w:rPr>
                <w:ins w:id="496" w:author="白白1373946035" w:date="2018-08-03T12:11:48Z"/>
                <w:rFonts w:hint="eastAsia"/>
                <w:vertAlign w:val="baseline"/>
                <w:lang w:val="en-US" w:eastAsia="zh-CN"/>
              </w:rPr>
            </w:pPr>
            <w:ins w:id="497" w:author="白白1373946035" w:date="2018-08-03T12:11:48Z">
              <w:r>
                <w:rPr>
                  <w:rFonts w:hint="eastAsia"/>
                  <w:vertAlign w:val="baseline"/>
                  <w:lang w:val="en-US" w:eastAsia="zh-CN"/>
                </w:rPr>
                <w:t xml:space="preserve">        "amt": 1000,</w:t>
              </w:r>
            </w:ins>
          </w:p>
          <w:p>
            <w:pPr>
              <w:rPr>
                <w:ins w:id="498" w:author="白白1373946035" w:date="2018-08-03T12:11:48Z"/>
                <w:rFonts w:hint="eastAsia"/>
                <w:vertAlign w:val="baseline"/>
                <w:lang w:val="en-US" w:eastAsia="zh-CN"/>
              </w:rPr>
            </w:pPr>
            <w:ins w:id="499" w:author="白白1373946035" w:date="2018-08-03T12:11:48Z">
              <w:r>
                <w:rPr>
                  <w:rFonts w:hint="eastAsia"/>
                  <w:vertAlign w:val="baseline"/>
                  <w:lang w:val="en-US" w:eastAsia="zh-CN"/>
                </w:rPr>
                <w:t xml:space="preserve">        "qty": 1,</w:t>
              </w:r>
            </w:ins>
          </w:p>
          <w:p>
            <w:pPr>
              <w:rPr>
                <w:ins w:id="500" w:author="白白1373946035" w:date="2018-08-03T12:11:48Z"/>
                <w:rFonts w:hint="eastAsia"/>
                <w:vertAlign w:val="baseline"/>
                <w:lang w:val="en-US" w:eastAsia="zh-CN"/>
              </w:rPr>
            </w:pPr>
            <w:ins w:id="501" w:author="白白1373946035" w:date="2018-08-03T12:11:48Z">
              <w:r>
                <w:rPr>
                  <w:rFonts w:hint="eastAsia"/>
                  <w:vertAlign w:val="baseline"/>
                  <w:lang w:val="en-US" w:eastAsia="zh-CN"/>
                </w:rPr>
                <w:t xml:space="preserve">        "taxrate": 0.06</w:t>
              </w:r>
            </w:ins>
          </w:p>
          <w:p>
            <w:pPr>
              <w:rPr>
                <w:ins w:id="502" w:author="白白1373946035" w:date="2018-08-03T12:11:48Z"/>
                <w:rFonts w:hint="eastAsia"/>
                <w:vertAlign w:val="baseline"/>
                <w:lang w:val="en-US" w:eastAsia="zh-CN"/>
              </w:rPr>
            </w:pPr>
            <w:ins w:id="503" w:author="白白1373946035" w:date="2018-08-03T12:11:48Z">
              <w:r>
                <w:rPr>
                  <w:rFonts w:hint="eastAsia"/>
                  <w:vertAlign w:val="baseline"/>
                  <w:lang w:val="en-US" w:eastAsia="zh-CN"/>
                </w:rPr>
                <w:t xml:space="preserve">    }, {</w:t>
              </w:r>
            </w:ins>
          </w:p>
          <w:p>
            <w:pPr>
              <w:rPr>
                <w:ins w:id="504" w:author="白白1373946035" w:date="2018-08-03T12:11:48Z"/>
                <w:rFonts w:hint="eastAsia"/>
                <w:vertAlign w:val="baseline"/>
                <w:lang w:val="en-US" w:eastAsia="zh-CN"/>
              </w:rPr>
            </w:pPr>
            <w:ins w:id="505" w:author="白白1373946035" w:date="2018-08-03T12:11:48Z">
              <w:r>
                <w:rPr>
                  <w:rFonts w:hint="eastAsia"/>
                  <w:vertAlign w:val="baseline"/>
                  <w:lang w:val="en-US" w:eastAsia="zh-CN"/>
                </w:rPr>
                <w:t xml:space="preserve">        "rowno": 2,</w:t>
              </w:r>
            </w:ins>
          </w:p>
          <w:p>
            <w:pPr>
              <w:rPr>
                <w:ins w:id="506" w:author="白白1373946035" w:date="2018-08-03T12:11:48Z"/>
                <w:rFonts w:hint="eastAsia"/>
                <w:vertAlign w:val="baseline"/>
                <w:lang w:val="en-US" w:eastAsia="zh-CN"/>
              </w:rPr>
            </w:pPr>
            <w:ins w:id="507" w:author="白白1373946035" w:date="2018-08-03T12:11:48Z">
              <w:r>
                <w:rPr>
                  <w:rFonts w:hint="eastAsia"/>
                  <w:vertAlign w:val="baseline"/>
                  <w:lang w:val="en-US" w:eastAsia="zh-CN"/>
                </w:rPr>
                <w:t xml:space="preserve">        "itemid": "02",</w:t>
              </w:r>
            </w:ins>
          </w:p>
          <w:p>
            <w:pPr>
              <w:rPr>
                <w:ins w:id="508" w:author="白白1373946035" w:date="2018-08-03T12:11:48Z"/>
                <w:rFonts w:hint="eastAsia"/>
                <w:vertAlign w:val="baseline"/>
                <w:lang w:val="en-US" w:eastAsia="zh-CN"/>
              </w:rPr>
            </w:pPr>
            <w:ins w:id="509" w:author="白白1373946035" w:date="2018-08-03T12:11:48Z">
              <w:r>
                <w:rPr>
                  <w:rFonts w:hint="eastAsia"/>
                  <w:vertAlign w:val="baseline"/>
                  <w:lang w:val="en-US" w:eastAsia="zh-CN"/>
                </w:rPr>
                <w:t xml:space="preserve">        "itemname": "电费",</w:t>
              </w:r>
            </w:ins>
          </w:p>
          <w:p>
            <w:pPr>
              <w:rPr>
                <w:ins w:id="510" w:author="白白1373946035" w:date="2018-08-03T12:11:48Z"/>
                <w:rFonts w:hint="eastAsia"/>
                <w:vertAlign w:val="baseline"/>
                <w:lang w:val="en-US" w:eastAsia="zh-CN"/>
              </w:rPr>
            </w:pPr>
            <w:ins w:id="511" w:author="白白1373946035" w:date="2018-08-03T12:11:48Z">
              <w:r>
                <w:rPr>
                  <w:rFonts w:hint="eastAsia"/>
                  <w:vertAlign w:val="baseline"/>
                  <w:lang w:val="en-US" w:eastAsia="zh-CN"/>
                </w:rPr>
                <w:t xml:space="preserve">        "amt": 500,</w:t>
              </w:r>
            </w:ins>
          </w:p>
          <w:p>
            <w:pPr>
              <w:rPr>
                <w:ins w:id="512" w:author="白白1373946035" w:date="2018-08-03T12:11:48Z"/>
                <w:rFonts w:hint="eastAsia"/>
                <w:vertAlign w:val="baseline"/>
                <w:lang w:val="en-US" w:eastAsia="zh-CN"/>
              </w:rPr>
            </w:pPr>
            <w:ins w:id="513" w:author="白白1373946035" w:date="2018-08-03T12:11:48Z">
              <w:r>
                <w:rPr>
                  <w:rFonts w:hint="eastAsia"/>
                  <w:vertAlign w:val="baseline"/>
                  <w:lang w:val="en-US" w:eastAsia="zh-CN"/>
                </w:rPr>
                <w:t xml:space="preserve">        "qty": 1,</w:t>
              </w:r>
            </w:ins>
          </w:p>
          <w:p>
            <w:pPr>
              <w:rPr>
                <w:ins w:id="514" w:author="白白1373946035" w:date="2018-08-03T12:11:48Z"/>
                <w:rFonts w:hint="eastAsia"/>
                <w:vertAlign w:val="baseline"/>
                <w:lang w:val="en-US" w:eastAsia="zh-CN"/>
              </w:rPr>
            </w:pPr>
            <w:ins w:id="515" w:author="白白1373946035" w:date="2018-08-03T12:11:48Z">
              <w:r>
                <w:rPr>
                  <w:rFonts w:hint="eastAsia"/>
                  <w:vertAlign w:val="baseline"/>
                  <w:lang w:val="en-US" w:eastAsia="zh-CN"/>
                </w:rPr>
                <w:t xml:space="preserve">        "taxrate": 0.06</w:t>
              </w:r>
            </w:ins>
          </w:p>
          <w:p>
            <w:pPr>
              <w:rPr>
                <w:ins w:id="516" w:author="白白1373946035" w:date="2018-08-03T12:11:48Z"/>
                <w:rFonts w:hint="eastAsia"/>
                <w:vertAlign w:val="baseline"/>
                <w:lang w:val="en-US" w:eastAsia="zh-CN"/>
              </w:rPr>
            </w:pPr>
            <w:ins w:id="517" w:author="白白1373946035" w:date="2018-08-03T12:11:48Z">
              <w:r>
                <w:rPr>
                  <w:rFonts w:hint="eastAsia"/>
                  <w:vertAlign w:val="baseline"/>
                  <w:lang w:val="en-US" w:eastAsia="zh-CN"/>
                </w:rPr>
                <w:t xml:space="preserve">    }]</w:t>
              </w:r>
            </w:ins>
          </w:p>
          <w:p>
            <w:pPr>
              <w:rPr>
                <w:ins w:id="518" w:author="白白1373946035" w:date="2018-08-03T12:11:48Z"/>
                <w:rFonts w:hint="eastAsia"/>
                <w:vertAlign w:val="baseline"/>
                <w:lang w:val="en-US" w:eastAsia="zh-CN"/>
              </w:rPr>
            </w:pPr>
            <w:ins w:id="519" w:author="白白1373946035" w:date="2018-08-03T12:11:48Z">
              <w:r>
                <w:rPr>
                  <w:rFonts w:hint="eastAsia"/>
                  <w:vertAlign w:val="baseline"/>
                  <w:lang w:val="en-US" w:eastAsia="zh-CN"/>
                </w:rPr>
                <w:t>}]</w:t>
              </w:r>
            </w:ins>
          </w:p>
        </w:tc>
      </w:tr>
    </w:tbl>
    <w:p>
      <w:pPr>
        <w:rPr>
          <w:rFonts w:hint="eastAsia"/>
          <w:lang w:val="en-US"/>
        </w:rPr>
      </w:pPr>
    </w:p>
    <w:p>
      <w:pPr>
        <w:ind w:left="0" w:leftChars="0" w:firstLine="0" w:firstLineChars="0"/>
        <w:jc w:val="left"/>
        <w:rPr>
          <w:rFonts w:hint="eastAsia" w:ascii="宋体" w:hAnsi="宋体" w:eastAsiaTheme="minorEastAsia"/>
          <w:sz w:val="44"/>
          <w:szCs w:val="44"/>
          <w:lang w:val="en-US" w:eastAsia="zh-CN"/>
        </w:rPr>
      </w:pPr>
      <w:r>
        <w:rPr>
          <w:rFonts w:hint="eastAsia" w:ascii="宋体" w:hAnsi="宋体"/>
          <w:sz w:val="44"/>
          <w:szCs w:val="44"/>
          <w:lang w:val="en-US" w:eastAsia="zh-CN"/>
        </w:rPr>
        <w:t>====文档结束====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6"/>
    <w:multiLevelType w:val="multilevel"/>
    <w:tmpl w:val="00000016"/>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bullet"/>
      <w:lvlText w:val=""/>
      <w:lvlJc w:val="left"/>
      <w:pPr>
        <w:tabs>
          <w:tab w:val="left" w:pos="864"/>
        </w:tabs>
        <w:ind w:left="864" w:hanging="864"/>
      </w:pPr>
      <w:rPr>
        <w:rFonts w:hint="default" w:ascii="Wingdings" w:hAnsi="Wingdings"/>
      </w:rPr>
    </w:lvl>
    <w:lvl w:ilvl="4" w:tentative="0">
      <w:start w:val="1"/>
      <w:numFmt w:val="decimal"/>
      <w:pStyle w:val="4"/>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5AB076D8"/>
    <w:multiLevelType w:val="singleLevel"/>
    <w:tmpl w:val="5AB076D8"/>
    <w:lvl w:ilvl="0" w:tentative="0">
      <w:start w:val="1"/>
      <w:numFmt w:val="bullet"/>
      <w:lvlText w:val=""/>
      <w:lvlJc w:val="left"/>
      <w:pPr>
        <w:ind w:left="420" w:hanging="420"/>
      </w:pPr>
      <w:rPr>
        <w:rFonts w:hint="default" w:ascii="Wingdings" w:hAnsi="Wingdings"/>
      </w:rPr>
    </w:lvl>
  </w:abstractNum>
  <w:abstractNum w:abstractNumId="2">
    <w:nsid w:val="5AB0933D"/>
    <w:multiLevelType w:val="singleLevel"/>
    <w:tmpl w:val="5AB0933D"/>
    <w:lvl w:ilvl="0" w:tentative="0">
      <w:start w:val="1"/>
      <w:numFmt w:val="bullet"/>
      <w:lvlText w:val=""/>
      <w:lvlJc w:val="left"/>
      <w:pPr>
        <w:ind w:left="420" w:hanging="420"/>
      </w:pPr>
      <w:rPr>
        <w:rFonts w:hint="default" w:ascii="Wingdings" w:hAnsi="Wingdings"/>
      </w:rPr>
    </w:lvl>
  </w:abstractNum>
  <w:abstractNum w:abstractNumId="3">
    <w:nsid w:val="5B0E1634"/>
    <w:multiLevelType w:val="singleLevel"/>
    <w:tmpl w:val="5B0E1634"/>
    <w:lvl w:ilvl="0" w:tentative="0">
      <w:start w:val="1"/>
      <w:numFmt w:val="bullet"/>
      <w:lvlText w:val=""/>
      <w:lvlJc w:val="left"/>
      <w:pPr>
        <w:ind w:left="420" w:hanging="420"/>
      </w:pPr>
      <w:rPr>
        <w:rFonts w:hint="default" w:ascii="Wingdings" w:hAnsi="Wingdings"/>
      </w:rPr>
    </w:lvl>
  </w:abstractNum>
  <w:abstractNum w:abstractNumId="4">
    <w:nsid w:val="5B0E1C21"/>
    <w:multiLevelType w:val="singleLevel"/>
    <w:tmpl w:val="5B0E1C21"/>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3"/>
  </w:num>
  <w:num w:numId="4">
    <w:abstractNumId w:val="1"/>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白白1373946035">
    <w15:presenceInfo w15:providerId="WPS Office" w15:userId="738319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6DBE"/>
    <w:rsid w:val="00546C88"/>
    <w:rsid w:val="00891FB9"/>
    <w:rsid w:val="009E23AD"/>
    <w:rsid w:val="00F461FD"/>
    <w:rsid w:val="010B0F23"/>
    <w:rsid w:val="011A1472"/>
    <w:rsid w:val="01684201"/>
    <w:rsid w:val="019B54BB"/>
    <w:rsid w:val="01C613D1"/>
    <w:rsid w:val="01EA6985"/>
    <w:rsid w:val="02042A5D"/>
    <w:rsid w:val="022A25D7"/>
    <w:rsid w:val="024C24D1"/>
    <w:rsid w:val="025D26FD"/>
    <w:rsid w:val="02776278"/>
    <w:rsid w:val="0277721F"/>
    <w:rsid w:val="02B37530"/>
    <w:rsid w:val="02C90973"/>
    <w:rsid w:val="03061507"/>
    <w:rsid w:val="031E3957"/>
    <w:rsid w:val="033555B2"/>
    <w:rsid w:val="035B07B5"/>
    <w:rsid w:val="038310E4"/>
    <w:rsid w:val="03924355"/>
    <w:rsid w:val="03A758D8"/>
    <w:rsid w:val="03BA66F4"/>
    <w:rsid w:val="03DD1A29"/>
    <w:rsid w:val="041F7B65"/>
    <w:rsid w:val="042A0833"/>
    <w:rsid w:val="044123C7"/>
    <w:rsid w:val="044E5AD3"/>
    <w:rsid w:val="0460378D"/>
    <w:rsid w:val="0476590C"/>
    <w:rsid w:val="048225DA"/>
    <w:rsid w:val="04875785"/>
    <w:rsid w:val="04A6136A"/>
    <w:rsid w:val="04B530E9"/>
    <w:rsid w:val="04CC24A6"/>
    <w:rsid w:val="04DD0A21"/>
    <w:rsid w:val="04EE2CC4"/>
    <w:rsid w:val="053C2592"/>
    <w:rsid w:val="0565064E"/>
    <w:rsid w:val="05AE0081"/>
    <w:rsid w:val="05D709F4"/>
    <w:rsid w:val="05DB5412"/>
    <w:rsid w:val="05E74564"/>
    <w:rsid w:val="05EF2354"/>
    <w:rsid w:val="0627650D"/>
    <w:rsid w:val="062B4FA1"/>
    <w:rsid w:val="0641401A"/>
    <w:rsid w:val="065A375B"/>
    <w:rsid w:val="066021A0"/>
    <w:rsid w:val="066242A3"/>
    <w:rsid w:val="069E260D"/>
    <w:rsid w:val="06F03BD8"/>
    <w:rsid w:val="07144139"/>
    <w:rsid w:val="07580FB4"/>
    <w:rsid w:val="075A0218"/>
    <w:rsid w:val="076F14F2"/>
    <w:rsid w:val="07787446"/>
    <w:rsid w:val="077E6D64"/>
    <w:rsid w:val="07A25111"/>
    <w:rsid w:val="07AF0480"/>
    <w:rsid w:val="07CF7529"/>
    <w:rsid w:val="07D14979"/>
    <w:rsid w:val="07FC2E7F"/>
    <w:rsid w:val="07FE39B9"/>
    <w:rsid w:val="081D0558"/>
    <w:rsid w:val="081F5A23"/>
    <w:rsid w:val="08245073"/>
    <w:rsid w:val="08432EAC"/>
    <w:rsid w:val="084F4397"/>
    <w:rsid w:val="08543F76"/>
    <w:rsid w:val="0882316F"/>
    <w:rsid w:val="08881F1D"/>
    <w:rsid w:val="08972B6F"/>
    <w:rsid w:val="08CA3E9D"/>
    <w:rsid w:val="08D670FC"/>
    <w:rsid w:val="08F9593E"/>
    <w:rsid w:val="08FA2F7B"/>
    <w:rsid w:val="097C22AE"/>
    <w:rsid w:val="09B631B6"/>
    <w:rsid w:val="09D459A7"/>
    <w:rsid w:val="09D60AE1"/>
    <w:rsid w:val="09DF687C"/>
    <w:rsid w:val="09F852F4"/>
    <w:rsid w:val="0A674D04"/>
    <w:rsid w:val="0A885EFC"/>
    <w:rsid w:val="0ABA4B27"/>
    <w:rsid w:val="0ABC1E9D"/>
    <w:rsid w:val="0AD448BF"/>
    <w:rsid w:val="0AD808B7"/>
    <w:rsid w:val="0AF746CC"/>
    <w:rsid w:val="0B094DD1"/>
    <w:rsid w:val="0B142644"/>
    <w:rsid w:val="0B5163AA"/>
    <w:rsid w:val="0B7F5A71"/>
    <w:rsid w:val="0BAA1F49"/>
    <w:rsid w:val="0BE8071D"/>
    <w:rsid w:val="0BED7383"/>
    <w:rsid w:val="0C0E2347"/>
    <w:rsid w:val="0C1F5474"/>
    <w:rsid w:val="0C433544"/>
    <w:rsid w:val="0C5F2F6F"/>
    <w:rsid w:val="0CA32885"/>
    <w:rsid w:val="0CBF5B5A"/>
    <w:rsid w:val="0CC910BB"/>
    <w:rsid w:val="0CCA131E"/>
    <w:rsid w:val="0D216A23"/>
    <w:rsid w:val="0D3A62D9"/>
    <w:rsid w:val="0D4D6E95"/>
    <w:rsid w:val="0D5451C2"/>
    <w:rsid w:val="0D5A40ED"/>
    <w:rsid w:val="0DAF3A0A"/>
    <w:rsid w:val="0DD74C14"/>
    <w:rsid w:val="0DF27ECF"/>
    <w:rsid w:val="0DFA1903"/>
    <w:rsid w:val="0E030C1F"/>
    <w:rsid w:val="0E0B7D69"/>
    <w:rsid w:val="0E1709B3"/>
    <w:rsid w:val="0E345A6F"/>
    <w:rsid w:val="0E4037E4"/>
    <w:rsid w:val="0E49504B"/>
    <w:rsid w:val="0E807AE9"/>
    <w:rsid w:val="0E864DFB"/>
    <w:rsid w:val="0EAF44BD"/>
    <w:rsid w:val="0EC21B11"/>
    <w:rsid w:val="0ECF3D21"/>
    <w:rsid w:val="0EF813C8"/>
    <w:rsid w:val="0EFD6BE3"/>
    <w:rsid w:val="0F0314B1"/>
    <w:rsid w:val="0F0A4CDA"/>
    <w:rsid w:val="0F1C34B0"/>
    <w:rsid w:val="0F1E515D"/>
    <w:rsid w:val="0F220A93"/>
    <w:rsid w:val="0F2C32B0"/>
    <w:rsid w:val="0F522E05"/>
    <w:rsid w:val="0F575AC3"/>
    <w:rsid w:val="0F600293"/>
    <w:rsid w:val="0FA465A9"/>
    <w:rsid w:val="0FBB5D6D"/>
    <w:rsid w:val="0FCE56D5"/>
    <w:rsid w:val="0FEB3484"/>
    <w:rsid w:val="100A4A2D"/>
    <w:rsid w:val="100B0110"/>
    <w:rsid w:val="100F2C1C"/>
    <w:rsid w:val="10217BDE"/>
    <w:rsid w:val="102A6320"/>
    <w:rsid w:val="10396255"/>
    <w:rsid w:val="10630C12"/>
    <w:rsid w:val="106C186D"/>
    <w:rsid w:val="10713D58"/>
    <w:rsid w:val="10AA00F0"/>
    <w:rsid w:val="10D40802"/>
    <w:rsid w:val="10F21EAD"/>
    <w:rsid w:val="10FE6317"/>
    <w:rsid w:val="11064BF2"/>
    <w:rsid w:val="11175E9E"/>
    <w:rsid w:val="111A109C"/>
    <w:rsid w:val="115C0A39"/>
    <w:rsid w:val="11A0344E"/>
    <w:rsid w:val="11A74A75"/>
    <w:rsid w:val="11BF2664"/>
    <w:rsid w:val="120D09A6"/>
    <w:rsid w:val="12110553"/>
    <w:rsid w:val="124C002B"/>
    <w:rsid w:val="125F3E6A"/>
    <w:rsid w:val="127C7F65"/>
    <w:rsid w:val="127D5831"/>
    <w:rsid w:val="12AC092B"/>
    <w:rsid w:val="12EF559A"/>
    <w:rsid w:val="130449AF"/>
    <w:rsid w:val="131A46D9"/>
    <w:rsid w:val="13215555"/>
    <w:rsid w:val="1336643D"/>
    <w:rsid w:val="13512BD2"/>
    <w:rsid w:val="135D43E4"/>
    <w:rsid w:val="13673C0E"/>
    <w:rsid w:val="139C530F"/>
    <w:rsid w:val="13AC51B1"/>
    <w:rsid w:val="13B03197"/>
    <w:rsid w:val="13D01911"/>
    <w:rsid w:val="13D14ED1"/>
    <w:rsid w:val="14295E7E"/>
    <w:rsid w:val="144D7BEC"/>
    <w:rsid w:val="144F3D6E"/>
    <w:rsid w:val="14505812"/>
    <w:rsid w:val="147623F5"/>
    <w:rsid w:val="148948CF"/>
    <w:rsid w:val="14F159FB"/>
    <w:rsid w:val="152667DF"/>
    <w:rsid w:val="15371FE8"/>
    <w:rsid w:val="15486902"/>
    <w:rsid w:val="155722D3"/>
    <w:rsid w:val="158777DF"/>
    <w:rsid w:val="15935B7C"/>
    <w:rsid w:val="15966917"/>
    <w:rsid w:val="15C04EE8"/>
    <w:rsid w:val="15C824DB"/>
    <w:rsid w:val="160E2D82"/>
    <w:rsid w:val="162F22A6"/>
    <w:rsid w:val="16425F26"/>
    <w:rsid w:val="166C1586"/>
    <w:rsid w:val="16AD490E"/>
    <w:rsid w:val="16EF3474"/>
    <w:rsid w:val="173E48E0"/>
    <w:rsid w:val="17464DA3"/>
    <w:rsid w:val="175160B3"/>
    <w:rsid w:val="177370F4"/>
    <w:rsid w:val="17753101"/>
    <w:rsid w:val="179A7264"/>
    <w:rsid w:val="17A16200"/>
    <w:rsid w:val="17B37999"/>
    <w:rsid w:val="17D15CE6"/>
    <w:rsid w:val="17D6720A"/>
    <w:rsid w:val="17F16AB6"/>
    <w:rsid w:val="17F91B8B"/>
    <w:rsid w:val="17FB6DA1"/>
    <w:rsid w:val="18015A7F"/>
    <w:rsid w:val="1810552B"/>
    <w:rsid w:val="182B0253"/>
    <w:rsid w:val="184C399F"/>
    <w:rsid w:val="185441FA"/>
    <w:rsid w:val="18664BA1"/>
    <w:rsid w:val="18734375"/>
    <w:rsid w:val="18736D36"/>
    <w:rsid w:val="188C5A96"/>
    <w:rsid w:val="189B47A7"/>
    <w:rsid w:val="18AC3F1F"/>
    <w:rsid w:val="18B977C1"/>
    <w:rsid w:val="18F53B1D"/>
    <w:rsid w:val="19030B84"/>
    <w:rsid w:val="191608D8"/>
    <w:rsid w:val="193C28F0"/>
    <w:rsid w:val="19601444"/>
    <w:rsid w:val="1989464C"/>
    <w:rsid w:val="19A05B0A"/>
    <w:rsid w:val="19A63B24"/>
    <w:rsid w:val="19B80291"/>
    <w:rsid w:val="19C701CD"/>
    <w:rsid w:val="19D62E1A"/>
    <w:rsid w:val="19EC1523"/>
    <w:rsid w:val="1A142387"/>
    <w:rsid w:val="1A240D2F"/>
    <w:rsid w:val="1AAB77EB"/>
    <w:rsid w:val="1AB54A52"/>
    <w:rsid w:val="1B3329DE"/>
    <w:rsid w:val="1B4A091A"/>
    <w:rsid w:val="1B595660"/>
    <w:rsid w:val="1B730677"/>
    <w:rsid w:val="1B801512"/>
    <w:rsid w:val="1B936FAF"/>
    <w:rsid w:val="1B940782"/>
    <w:rsid w:val="1B9733F1"/>
    <w:rsid w:val="1BB66113"/>
    <w:rsid w:val="1BBE0371"/>
    <w:rsid w:val="1C276664"/>
    <w:rsid w:val="1C3244AB"/>
    <w:rsid w:val="1C470C4B"/>
    <w:rsid w:val="1C686578"/>
    <w:rsid w:val="1C7430F4"/>
    <w:rsid w:val="1C7E42DF"/>
    <w:rsid w:val="1C8429D1"/>
    <w:rsid w:val="1CAC57BC"/>
    <w:rsid w:val="1CE11BA0"/>
    <w:rsid w:val="1CFA5305"/>
    <w:rsid w:val="1D2122D2"/>
    <w:rsid w:val="1D46512B"/>
    <w:rsid w:val="1D775486"/>
    <w:rsid w:val="1D870108"/>
    <w:rsid w:val="1DC07FD1"/>
    <w:rsid w:val="1DCE3984"/>
    <w:rsid w:val="1DD26D82"/>
    <w:rsid w:val="1DDA628E"/>
    <w:rsid w:val="1E231611"/>
    <w:rsid w:val="1E291945"/>
    <w:rsid w:val="1E4063C2"/>
    <w:rsid w:val="1E5D2385"/>
    <w:rsid w:val="1E87019A"/>
    <w:rsid w:val="1E9E2A54"/>
    <w:rsid w:val="1EC01AE6"/>
    <w:rsid w:val="1EC255F8"/>
    <w:rsid w:val="1EE11EF9"/>
    <w:rsid w:val="1F475F12"/>
    <w:rsid w:val="1F530FB5"/>
    <w:rsid w:val="1F5B3250"/>
    <w:rsid w:val="1F624295"/>
    <w:rsid w:val="1F655B40"/>
    <w:rsid w:val="1F9461BB"/>
    <w:rsid w:val="1F94661A"/>
    <w:rsid w:val="1FA045FB"/>
    <w:rsid w:val="1FA12F7D"/>
    <w:rsid w:val="1FE42EE1"/>
    <w:rsid w:val="1FE80B9C"/>
    <w:rsid w:val="1FF00D37"/>
    <w:rsid w:val="1FFA4288"/>
    <w:rsid w:val="1FFB681C"/>
    <w:rsid w:val="2007553B"/>
    <w:rsid w:val="20803D3C"/>
    <w:rsid w:val="208F47D1"/>
    <w:rsid w:val="209F5DE7"/>
    <w:rsid w:val="20A968B7"/>
    <w:rsid w:val="20B02532"/>
    <w:rsid w:val="20B81316"/>
    <w:rsid w:val="20C56610"/>
    <w:rsid w:val="20D421AF"/>
    <w:rsid w:val="20DE0C66"/>
    <w:rsid w:val="20FA3668"/>
    <w:rsid w:val="210543C4"/>
    <w:rsid w:val="212E6AF2"/>
    <w:rsid w:val="213529A2"/>
    <w:rsid w:val="215C0C91"/>
    <w:rsid w:val="218E1CD8"/>
    <w:rsid w:val="219F7003"/>
    <w:rsid w:val="21C241DF"/>
    <w:rsid w:val="21CA30AB"/>
    <w:rsid w:val="22281ED4"/>
    <w:rsid w:val="22584C5B"/>
    <w:rsid w:val="225A562E"/>
    <w:rsid w:val="228803F1"/>
    <w:rsid w:val="229B15B7"/>
    <w:rsid w:val="22CB0A05"/>
    <w:rsid w:val="22DA5E74"/>
    <w:rsid w:val="23131E9E"/>
    <w:rsid w:val="233D1CA8"/>
    <w:rsid w:val="233F0FC4"/>
    <w:rsid w:val="2356669A"/>
    <w:rsid w:val="236443D6"/>
    <w:rsid w:val="23670B71"/>
    <w:rsid w:val="23BA3F4E"/>
    <w:rsid w:val="23BB55D4"/>
    <w:rsid w:val="23D2433A"/>
    <w:rsid w:val="23EE3DAB"/>
    <w:rsid w:val="246809EB"/>
    <w:rsid w:val="24695F10"/>
    <w:rsid w:val="246F5045"/>
    <w:rsid w:val="24767143"/>
    <w:rsid w:val="24CF17F1"/>
    <w:rsid w:val="24F55562"/>
    <w:rsid w:val="25381B7F"/>
    <w:rsid w:val="253A189A"/>
    <w:rsid w:val="253E1950"/>
    <w:rsid w:val="254110F2"/>
    <w:rsid w:val="2546631B"/>
    <w:rsid w:val="254B65EF"/>
    <w:rsid w:val="255E5556"/>
    <w:rsid w:val="25776353"/>
    <w:rsid w:val="259E039E"/>
    <w:rsid w:val="25A3435B"/>
    <w:rsid w:val="25B61F5A"/>
    <w:rsid w:val="25B96216"/>
    <w:rsid w:val="25C81129"/>
    <w:rsid w:val="25C92810"/>
    <w:rsid w:val="26110A9B"/>
    <w:rsid w:val="26150436"/>
    <w:rsid w:val="26217400"/>
    <w:rsid w:val="262E3AF4"/>
    <w:rsid w:val="26491333"/>
    <w:rsid w:val="266678EB"/>
    <w:rsid w:val="26700BCF"/>
    <w:rsid w:val="268610A1"/>
    <w:rsid w:val="26A1227D"/>
    <w:rsid w:val="26B8046D"/>
    <w:rsid w:val="26B96BE0"/>
    <w:rsid w:val="26C4763E"/>
    <w:rsid w:val="26D55192"/>
    <w:rsid w:val="27256A6C"/>
    <w:rsid w:val="27306F67"/>
    <w:rsid w:val="273914A2"/>
    <w:rsid w:val="2752576E"/>
    <w:rsid w:val="275E30B4"/>
    <w:rsid w:val="276426B7"/>
    <w:rsid w:val="277413F6"/>
    <w:rsid w:val="277E00C1"/>
    <w:rsid w:val="27CC08BB"/>
    <w:rsid w:val="27DD6938"/>
    <w:rsid w:val="27E817DE"/>
    <w:rsid w:val="285D09ED"/>
    <w:rsid w:val="287A5B2C"/>
    <w:rsid w:val="28903B8F"/>
    <w:rsid w:val="289B01A3"/>
    <w:rsid w:val="28A46537"/>
    <w:rsid w:val="28AC516F"/>
    <w:rsid w:val="28E4677F"/>
    <w:rsid w:val="29076827"/>
    <w:rsid w:val="290A5DD4"/>
    <w:rsid w:val="291744FB"/>
    <w:rsid w:val="29467367"/>
    <w:rsid w:val="29764DB0"/>
    <w:rsid w:val="29C27595"/>
    <w:rsid w:val="29D465B9"/>
    <w:rsid w:val="29EB042B"/>
    <w:rsid w:val="2A1E6B6B"/>
    <w:rsid w:val="2A2258CC"/>
    <w:rsid w:val="2A27057C"/>
    <w:rsid w:val="2A2A29E4"/>
    <w:rsid w:val="2A33401F"/>
    <w:rsid w:val="2A3E262B"/>
    <w:rsid w:val="2A450849"/>
    <w:rsid w:val="2A5932B5"/>
    <w:rsid w:val="2A727D0E"/>
    <w:rsid w:val="2A8219B2"/>
    <w:rsid w:val="2A8D2D4C"/>
    <w:rsid w:val="2A9013F3"/>
    <w:rsid w:val="2A97413C"/>
    <w:rsid w:val="2A975E3D"/>
    <w:rsid w:val="2ABC1438"/>
    <w:rsid w:val="2AD45884"/>
    <w:rsid w:val="2B0F6FC3"/>
    <w:rsid w:val="2B1513BC"/>
    <w:rsid w:val="2B1A21A9"/>
    <w:rsid w:val="2B2443F6"/>
    <w:rsid w:val="2B3B3405"/>
    <w:rsid w:val="2B3D1114"/>
    <w:rsid w:val="2B3F00AE"/>
    <w:rsid w:val="2B4764D7"/>
    <w:rsid w:val="2B5A2C4B"/>
    <w:rsid w:val="2B80075D"/>
    <w:rsid w:val="2B817AD7"/>
    <w:rsid w:val="2B853A12"/>
    <w:rsid w:val="2BB2086B"/>
    <w:rsid w:val="2C152D81"/>
    <w:rsid w:val="2C215CED"/>
    <w:rsid w:val="2CAE443B"/>
    <w:rsid w:val="2CCB3EB9"/>
    <w:rsid w:val="2D113CA4"/>
    <w:rsid w:val="2D2D6398"/>
    <w:rsid w:val="2D380E58"/>
    <w:rsid w:val="2D3F540A"/>
    <w:rsid w:val="2D6761FF"/>
    <w:rsid w:val="2D7B6A3D"/>
    <w:rsid w:val="2D864D80"/>
    <w:rsid w:val="2D8F65EE"/>
    <w:rsid w:val="2DA40DF0"/>
    <w:rsid w:val="2DB33091"/>
    <w:rsid w:val="2DE401F3"/>
    <w:rsid w:val="2DF12FDA"/>
    <w:rsid w:val="2DF81D5A"/>
    <w:rsid w:val="2E2D21FA"/>
    <w:rsid w:val="2E344D37"/>
    <w:rsid w:val="2E554C7A"/>
    <w:rsid w:val="2E65438B"/>
    <w:rsid w:val="2E937D6A"/>
    <w:rsid w:val="2E963795"/>
    <w:rsid w:val="2E98030E"/>
    <w:rsid w:val="2EB93E2E"/>
    <w:rsid w:val="2ED34E31"/>
    <w:rsid w:val="2ED40012"/>
    <w:rsid w:val="2EE40A0A"/>
    <w:rsid w:val="2EED0739"/>
    <w:rsid w:val="2F2B5C2E"/>
    <w:rsid w:val="2F46046A"/>
    <w:rsid w:val="2F635DA4"/>
    <w:rsid w:val="2F637E7B"/>
    <w:rsid w:val="2FA85C13"/>
    <w:rsid w:val="2FB475D7"/>
    <w:rsid w:val="2FC30F37"/>
    <w:rsid w:val="2FDD5A97"/>
    <w:rsid w:val="2FE5205D"/>
    <w:rsid w:val="2FFD4598"/>
    <w:rsid w:val="300D7FB5"/>
    <w:rsid w:val="30112B3D"/>
    <w:rsid w:val="302836F0"/>
    <w:rsid w:val="302C0E05"/>
    <w:rsid w:val="305C66DB"/>
    <w:rsid w:val="308832E3"/>
    <w:rsid w:val="30A04642"/>
    <w:rsid w:val="30A87625"/>
    <w:rsid w:val="30D26EC3"/>
    <w:rsid w:val="30DB76B6"/>
    <w:rsid w:val="30EF3448"/>
    <w:rsid w:val="30F876E2"/>
    <w:rsid w:val="31033942"/>
    <w:rsid w:val="31240776"/>
    <w:rsid w:val="31317CE4"/>
    <w:rsid w:val="315020A0"/>
    <w:rsid w:val="3154493B"/>
    <w:rsid w:val="316E515D"/>
    <w:rsid w:val="319479C9"/>
    <w:rsid w:val="31E1054A"/>
    <w:rsid w:val="32333F10"/>
    <w:rsid w:val="32413980"/>
    <w:rsid w:val="32556945"/>
    <w:rsid w:val="32664712"/>
    <w:rsid w:val="328123DF"/>
    <w:rsid w:val="32861F09"/>
    <w:rsid w:val="32863CC5"/>
    <w:rsid w:val="32A144AA"/>
    <w:rsid w:val="32B258E2"/>
    <w:rsid w:val="32B83690"/>
    <w:rsid w:val="32C26062"/>
    <w:rsid w:val="331073FA"/>
    <w:rsid w:val="3312797F"/>
    <w:rsid w:val="33356011"/>
    <w:rsid w:val="33467CB2"/>
    <w:rsid w:val="336F0022"/>
    <w:rsid w:val="33874E13"/>
    <w:rsid w:val="33AC38D2"/>
    <w:rsid w:val="33C14DAE"/>
    <w:rsid w:val="33CB7038"/>
    <w:rsid w:val="33EC5B3D"/>
    <w:rsid w:val="340A020F"/>
    <w:rsid w:val="342E1397"/>
    <w:rsid w:val="34587A8D"/>
    <w:rsid w:val="34620A17"/>
    <w:rsid w:val="34683885"/>
    <w:rsid w:val="346C364C"/>
    <w:rsid w:val="346D511D"/>
    <w:rsid w:val="348474D0"/>
    <w:rsid w:val="34942C88"/>
    <w:rsid w:val="34C113FC"/>
    <w:rsid w:val="34CC3CBD"/>
    <w:rsid w:val="34D92B4F"/>
    <w:rsid w:val="34DA6A3D"/>
    <w:rsid w:val="34ED13B0"/>
    <w:rsid w:val="35313BE5"/>
    <w:rsid w:val="35864886"/>
    <w:rsid w:val="358B2F00"/>
    <w:rsid w:val="35B1431A"/>
    <w:rsid w:val="35B625AF"/>
    <w:rsid w:val="35BD0214"/>
    <w:rsid w:val="35C86920"/>
    <w:rsid w:val="35D37E4C"/>
    <w:rsid w:val="35DD029D"/>
    <w:rsid w:val="35EB4453"/>
    <w:rsid w:val="35F708F7"/>
    <w:rsid w:val="3616102A"/>
    <w:rsid w:val="36251DA9"/>
    <w:rsid w:val="36351F42"/>
    <w:rsid w:val="36462526"/>
    <w:rsid w:val="3658319B"/>
    <w:rsid w:val="36987172"/>
    <w:rsid w:val="36B73C83"/>
    <w:rsid w:val="36F55526"/>
    <w:rsid w:val="36FB7CC2"/>
    <w:rsid w:val="37095114"/>
    <w:rsid w:val="371C38BD"/>
    <w:rsid w:val="37210E6C"/>
    <w:rsid w:val="37463D76"/>
    <w:rsid w:val="377A6559"/>
    <w:rsid w:val="37A64592"/>
    <w:rsid w:val="37C12080"/>
    <w:rsid w:val="37C93788"/>
    <w:rsid w:val="37DD48E4"/>
    <w:rsid w:val="38036BFE"/>
    <w:rsid w:val="382B2E76"/>
    <w:rsid w:val="385119A0"/>
    <w:rsid w:val="3853474F"/>
    <w:rsid w:val="38673624"/>
    <w:rsid w:val="386A7463"/>
    <w:rsid w:val="38732165"/>
    <w:rsid w:val="388A3337"/>
    <w:rsid w:val="389E7629"/>
    <w:rsid w:val="38AE6A89"/>
    <w:rsid w:val="38BA6B1F"/>
    <w:rsid w:val="38BB536D"/>
    <w:rsid w:val="38D5229E"/>
    <w:rsid w:val="38D84373"/>
    <w:rsid w:val="38D87CD8"/>
    <w:rsid w:val="38DA257C"/>
    <w:rsid w:val="39003E7F"/>
    <w:rsid w:val="3912130A"/>
    <w:rsid w:val="391C5D2A"/>
    <w:rsid w:val="393D4933"/>
    <w:rsid w:val="39604CEB"/>
    <w:rsid w:val="397D3192"/>
    <w:rsid w:val="39935556"/>
    <w:rsid w:val="39984753"/>
    <w:rsid w:val="39BC5401"/>
    <w:rsid w:val="39C24B38"/>
    <w:rsid w:val="3A00398B"/>
    <w:rsid w:val="3A03671A"/>
    <w:rsid w:val="3A180C74"/>
    <w:rsid w:val="3A4551D7"/>
    <w:rsid w:val="3A4C431D"/>
    <w:rsid w:val="3A5177B9"/>
    <w:rsid w:val="3A603F32"/>
    <w:rsid w:val="3A775FF5"/>
    <w:rsid w:val="3A777AB2"/>
    <w:rsid w:val="3A8B72CB"/>
    <w:rsid w:val="3A9F2FB7"/>
    <w:rsid w:val="3AA15901"/>
    <w:rsid w:val="3AF11889"/>
    <w:rsid w:val="3B04324A"/>
    <w:rsid w:val="3B204A9A"/>
    <w:rsid w:val="3B4C01F3"/>
    <w:rsid w:val="3B51038E"/>
    <w:rsid w:val="3B5114BB"/>
    <w:rsid w:val="3B7E47A6"/>
    <w:rsid w:val="3BA33B62"/>
    <w:rsid w:val="3BBE07D6"/>
    <w:rsid w:val="3BFD45A9"/>
    <w:rsid w:val="3C096170"/>
    <w:rsid w:val="3C0F1AC4"/>
    <w:rsid w:val="3C1B23F3"/>
    <w:rsid w:val="3C991C55"/>
    <w:rsid w:val="3CA95EDE"/>
    <w:rsid w:val="3CB47DD9"/>
    <w:rsid w:val="3CBA755D"/>
    <w:rsid w:val="3CC62D58"/>
    <w:rsid w:val="3CE14FEE"/>
    <w:rsid w:val="3CF4327A"/>
    <w:rsid w:val="3D0F4D16"/>
    <w:rsid w:val="3D112E6A"/>
    <w:rsid w:val="3D2B0870"/>
    <w:rsid w:val="3D3E0808"/>
    <w:rsid w:val="3D6304B6"/>
    <w:rsid w:val="3D732BA0"/>
    <w:rsid w:val="3D94184D"/>
    <w:rsid w:val="3DC87BF1"/>
    <w:rsid w:val="3DCD3D23"/>
    <w:rsid w:val="3DE11475"/>
    <w:rsid w:val="3DE65671"/>
    <w:rsid w:val="3E010EC2"/>
    <w:rsid w:val="3E2F5CA5"/>
    <w:rsid w:val="3E3E69C4"/>
    <w:rsid w:val="3E532F74"/>
    <w:rsid w:val="3E780BD4"/>
    <w:rsid w:val="3EDE5734"/>
    <w:rsid w:val="3EE90FEC"/>
    <w:rsid w:val="3EFE5906"/>
    <w:rsid w:val="3F1C0196"/>
    <w:rsid w:val="3F262302"/>
    <w:rsid w:val="3F2F45BA"/>
    <w:rsid w:val="3FA033E4"/>
    <w:rsid w:val="3FA27F9F"/>
    <w:rsid w:val="3FAB3C06"/>
    <w:rsid w:val="3FD77C9F"/>
    <w:rsid w:val="3FD86B38"/>
    <w:rsid w:val="3FF70D2C"/>
    <w:rsid w:val="40217024"/>
    <w:rsid w:val="403237BE"/>
    <w:rsid w:val="4044797E"/>
    <w:rsid w:val="40497EAE"/>
    <w:rsid w:val="40A31A48"/>
    <w:rsid w:val="40AA100A"/>
    <w:rsid w:val="40BA692B"/>
    <w:rsid w:val="40CC44A6"/>
    <w:rsid w:val="40D21E54"/>
    <w:rsid w:val="40E9266E"/>
    <w:rsid w:val="40F17AD2"/>
    <w:rsid w:val="410F36D2"/>
    <w:rsid w:val="411200FC"/>
    <w:rsid w:val="418D1B67"/>
    <w:rsid w:val="41951586"/>
    <w:rsid w:val="41A13B57"/>
    <w:rsid w:val="41C24822"/>
    <w:rsid w:val="41F81394"/>
    <w:rsid w:val="42316CF6"/>
    <w:rsid w:val="423E5340"/>
    <w:rsid w:val="425E5925"/>
    <w:rsid w:val="42682542"/>
    <w:rsid w:val="428C2266"/>
    <w:rsid w:val="42956964"/>
    <w:rsid w:val="42A21C7D"/>
    <w:rsid w:val="42B61B13"/>
    <w:rsid w:val="42DD5B05"/>
    <w:rsid w:val="435F08DB"/>
    <w:rsid w:val="439E614E"/>
    <w:rsid w:val="43A47018"/>
    <w:rsid w:val="43A56A8A"/>
    <w:rsid w:val="43E707C6"/>
    <w:rsid w:val="440E169D"/>
    <w:rsid w:val="44232FE2"/>
    <w:rsid w:val="4426610B"/>
    <w:rsid w:val="442F4A73"/>
    <w:rsid w:val="443C773C"/>
    <w:rsid w:val="44595D13"/>
    <w:rsid w:val="44827807"/>
    <w:rsid w:val="44EF0E34"/>
    <w:rsid w:val="450132FD"/>
    <w:rsid w:val="450A0223"/>
    <w:rsid w:val="450B4A82"/>
    <w:rsid w:val="451E7ADB"/>
    <w:rsid w:val="455841A3"/>
    <w:rsid w:val="456B39FD"/>
    <w:rsid w:val="458259B5"/>
    <w:rsid w:val="45C94B3E"/>
    <w:rsid w:val="45ED07F8"/>
    <w:rsid w:val="46182EBA"/>
    <w:rsid w:val="46A21A97"/>
    <w:rsid w:val="46B6507B"/>
    <w:rsid w:val="46EC43E7"/>
    <w:rsid w:val="46FE218F"/>
    <w:rsid w:val="46FF7732"/>
    <w:rsid w:val="471E57F6"/>
    <w:rsid w:val="472519FD"/>
    <w:rsid w:val="47680DF8"/>
    <w:rsid w:val="4781656B"/>
    <w:rsid w:val="47887CF2"/>
    <w:rsid w:val="478F12A8"/>
    <w:rsid w:val="478F1E37"/>
    <w:rsid w:val="47A66E36"/>
    <w:rsid w:val="47BE5995"/>
    <w:rsid w:val="47C624B1"/>
    <w:rsid w:val="47C65635"/>
    <w:rsid w:val="47D90032"/>
    <w:rsid w:val="47F210A1"/>
    <w:rsid w:val="482442B8"/>
    <w:rsid w:val="48521C0D"/>
    <w:rsid w:val="48596AAC"/>
    <w:rsid w:val="48776680"/>
    <w:rsid w:val="488A2532"/>
    <w:rsid w:val="488C0DF0"/>
    <w:rsid w:val="48BF400E"/>
    <w:rsid w:val="48CD3717"/>
    <w:rsid w:val="48EC507E"/>
    <w:rsid w:val="48EF754B"/>
    <w:rsid w:val="49080101"/>
    <w:rsid w:val="497A0CF6"/>
    <w:rsid w:val="49A049A6"/>
    <w:rsid w:val="49A35DD7"/>
    <w:rsid w:val="49A44F59"/>
    <w:rsid w:val="49C43E77"/>
    <w:rsid w:val="49E4282A"/>
    <w:rsid w:val="4A0C7F14"/>
    <w:rsid w:val="4A362EA9"/>
    <w:rsid w:val="4A3B4D6D"/>
    <w:rsid w:val="4A9620DC"/>
    <w:rsid w:val="4ACC324F"/>
    <w:rsid w:val="4AD46647"/>
    <w:rsid w:val="4AE81416"/>
    <w:rsid w:val="4B207C0D"/>
    <w:rsid w:val="4B2172FC"/>
    <w:rsid w:val="4B473E2A"/>
    <w:rsid w:val="4B565790"/>
    <w:rsid w:val="4B576EF4"/>
    <w:rsid w:val="4B820C9C"/>
    <w:rsid w:val="4BA37E32"/>
    <w:rsid w:val="4BC61DD0"/>
    <w:rsid w:val="4BCB7A0C"/>
    <w:rsid w:val="4C0F0921"/>
    <w:rsid w:val="4C260427"/>
    <w:rsid w:val="4C526687"/>
    <w:rsid w:val="4C637890"/>
    <w:rsid w:val="4C692DC7"/>
    <w:rsid w:val="4C7127DA"/>
    <w:rsid w:val="4C736F30"/>
    <w:rsid w:val="4C7505DA"/>
    <w:rsid w:val="4C8A3FA3"/>
    <w:rsid w:val="4C956FAB"/>
    <w:rsid w:val="4CD74364"/>
    <w:rsid w:val="4D425744"/>
    <w:rsid w:val="4D430F37"/>
    <w:rsid w:val="4D771089"/>
    <w:rsid w:val="4DA07A65"/>
    <w:rsid w:val="4DAF5152"/>
    <w:rsid w:val="4DC07FDF"/>
    <w:rsid w:val="4DC86689"/>
    <w:rsid w:val="4DDA0340"/>
    <w:rsid w:val="4DEA7352"/>
    <w:rsid w:val="4E054635"/>
    <w:rsid w:val="4E35759C"/>
    <w:rsid w:val="4E651553"/>
    <w:rsid w:val="4E700391"/>
    <w:rsid w:val="4E715369"/>
    <w:rsid w:val="4E72631E"/>
    <w:rsid w:val="4EA45ED8"/>
    <w:rsid w:val="4EA7648A"/>
    <w:rsid w:val="4EB65429"/>
    <w:rsid w:val="4EC43462"/>
    <w:rsid w:val="4EC971F4"/>
    <w:rsid w:val="4EEB0CD3"/>
    <w:rsid w:val="4EFD06F6"/>
    <w:rsid w:val="4F1C5942"/>
    <w:rsid w:val="4F3A1138"/>
    <w:rsid w:val="4F3E7A46"/>
    <w:rsid w:val="4F50546B"/>
    <w:rsid w:val="4F661D0D"/>
    <w:rsid w:val="4F6D6DFA"/>
    <w:rsid w:val="4F8F2DD0"/>
    <w:rsid w:val="4FA63FD0"/>
    <w:rsid w:val="4FE33EB5"/>
    <w:rsid w:val="4FFC58FF"/>
    <w:rsid w:val="50065368"/>
    <w:rsid w:val="50371FEB"/>
    <w:rsid w:val="509222D8"/>
    <w:rsid w:val="50AA0BAC"/>
    <w:rsid w:val="50B74AC2"/>
    <w:rsid w:val="50CE56AE"/>
    <w:rsid w:val="50FA1527"/>
    <w:rsid w:val="512856E0"/>
    <w:rsid w:val="515307C6"/>
    <w:rsid w:val="51861B36"/>
    <w:rsid w:val="518B35D2"/>
    <w:rsid w:val="51BE1A8B"/>
    <w:rsid w:val="51CE1B7E"/>
    <w:rsid w:val="522B4D02"/>
    <w:rsid w:val="52531EA9"/>
    <w:rsid w:val="52653A23"/>
    <w:rsid w:val="528A39ED"/>
    <w:rsid w:val="528E2999"/>
    <w:rsid w:val="52BC29B9"/>
    <w:rsid w:val="530C50CF"/>
    <w:rsid w:val="532B771D"/>
    <w:rsid w:val="53850D39"/>
    <w:rsid w:val="53C30E03"/>
    <w:rsid w:val="53D61B3E"/>
    <w:rsid w:val="53E4316F"/>
    <w:rsid w:val="53E8684F"/>
    <w:rsid w:val="53F07DDD"/>
    <w:rsid w:val="544366AA"/>
    <w:rsid w:val="5444087D"/>
    <w:rsid w:val="544A1A89"/>
    <w:rsid w:val="54601CEA"/>
    <w:rsid w:val="54D83D4F"/>
    <w:rsid w:val="54DD0A35"/>
    <w:rsid w:val="54E02A07"/>
    <w:rsid w:val="55012F7E"/>
    <w:rsid w:val="551C5E15"/>
    <w:rsid w:val="55260EA0"/>
    <w:rsid w:val="554C17CD"/>
    <w:rsid w:val="554C4BBD"/>
    <w:rsid w:val="554D7E38"/>
    <w:rsid w:val="5568218C"/>
    <w:rsid w:val="55771837"/>
    <w:rsid w:val="558A26EB"/>
    <w:rsid w:val="55CA0D03"/>
    <w:rsid w:val="561F21D4"/>
    <w:rsid w:val="5631495C"/>
    <w:rsid w:val="56314DE7"/>
    <w:rsid w:val="564915DE"/>
    <w:rsid w:val="568A72D6"/>
    <w:rsid w:val="56960475"/>
    <w:rsid w:val="56A93D94"/>
    <w:rsid w:val="56AE760F"/>
    <w:rsid w:val="56C22B04"/>
    <w:rsid w:val="570170B3"/>
    <w:rsid w:val="57185B62"/>
    <w:rsid w:val="572939AA"/>
    <w:rsid w:val="57444454"/>
    <w:rsid w:val="57A07921"/>
    <w:rsid w:val="57BD11DC"/>
    <w:rsid w:val="57C2531F"/>
    <w:rsid w:val="57DD141B"/>
    <w:rsid w:val="57F05E2A"/>
    <w:rsid w:val="580C28AF"/>
    <w:rsid w:val="58476C5C"/>
    <w:rsid w:val="58482C72"/>
    <w:rsid w:val="589718EA"/>
    <w:rsid w:val="589D387E"/>
    <w:rsid w:val="58D5477F"/>
    <w:rsid w:val="58FE1A3F"/>
    <w:rsid w:val="592363EA"/>
    <w:rsid w:val="59465ACB"/>
    <w:rsid w:val="59845B72"/>
    <w:rsid w:val="598D2E04"/>
    <w:rsid w:val="59991D89"/>
    <w:rsid w:val="599A605D"/>
    <w:rsid w:val="59F00A0C"/>
    <w:rsid w:val="5A0C27AB"/>
    <w:rsid w:val="5A2922FF"/>
    <w:rsid w:val="5A45027E"/>
    <w:rsid w:val="5A562D49"/>
    <w:rsid w:val="5A93655F"/>
    <w:rsid w:val="5AB97A3D"/>
    <w:rsid w:val="5AE04BCE"/>
    <w:rsid w:val="5AF92F1D"/>
    <w:rsid w:val="5B343FEC"/>
    <w:rsid w:val="5B456DF8"/>
    <w:rsid w:val="5B6A4C48"/>
    <w:rsid w:val="5B722D2F"/>
    <w:rsid w:val="5B7E75E1"/>
    <w:rsid w:val="5B802654"/>
    <w:rsid w:val="5B852BA5"/>
    <w:rsid w:val="5B8841FB"/>
    <w:rsid w:val="5BB37A3F"/>
    <w:rsid w:val="5BDA5D30"/>
    <w:rsid w:val="5BDF015D"/>
    <w:rsid w:val="5BED5A88"/>
    <w:rsid w:val="5C0D7376"/>
    <w:rsid w:val="5C2011DC"/>
    <w:rsid w:val="5C2300CD"/>
    <w:rsid w:val="5C623FA9"/>
    <w:rsid w:val="5C747568"/>
    <w:rsid w:val="5C851170"/>
    <w:rsid w:val="5C916883"/>
    <w:rsid w:val="5CA42083"/>
    <w:rsid w:val="5D0047D5"/>
    <w:rsid w:val="5D283D2D"/>
    <w:rsid w:val="5D2E05B0"/>
    <w:rsid w:val="5D397B70"/>
    <w:rsid w:val="5D7832EC"/>
    <w:rsid w:val="5D7E61DA"/>
    <w:rsid w:val="5D7F1AF4"/>
    <w:rsid w:val="5DA37FD3"/>
    <w:rsid w:val="5DB119C7"/>
    <w:rsid w:val="5DBD70F0"/>
    <w:rsid w:val="5DC658B2"/>
    <w:rsid w:val="5DC84272"/>
    <w:rsid w:val="5DD43635"/>
    <w:rsid w:val="5DDF2B90"/>
    <w:rsid w:val="5E091CCB"/>
    <w:rsid w:val="5E436430"/>
    <w:rsid w:val="5E496A40"/>
    <w:rsid w:val="5E596EB2"/>
    <w:rsid w:val="5E75556C"/>
    <w:rsid w:val="5E957D8F"/>
    <w:rsid w:val="5EC00C98"/>
    <w:rsid w:val="5EF22CD8"/>
    <w:rsid w:val="5EF7359F"/>
    <w:rsid w:val="5EFD0461"/>
    <w:rsid w:val="5F033CB8"/>
    <w:rsid w:val="5F1617FC"/>
    <w:rsid w:val="5F271837"/>
    <w:rsid w:val="5F312624"/>
    <w:rsid w:val="5F370486"/>
    <w:rsid w:val="5F457DBF"/>
    <w:rsid w:val="5F674195"/>
    <w:rsid w:val="5F6F4466"/>
    <w:rsid w:val="5F6F78F3"/>
    <w:rsid w:val="5F8A1E43"/>
    <w:rsid w:val="5FB039B3"/>
    <w:rsid w:val="5FBA4B44"/>
    <w:rsid w:val="5FCD55A5"/>
    <w:rsid w:val="5FCE2AC8"/>
    <w:rsid w:val="5FE7687E"/>
    <w:rsid w:val="60132617"/>
    <w:rsid w:val="60216CBC"/>
    <w:rsid w:val="603016BC"/>
    <w:rsid w:val="60326B8F"/>
    <w:rsid w:val="605836DE"/>
    <w:rsid w:val="607B5F38"/>
    <w:rsid w:val="60882012"/>
    <w:rsid w:val="60A7506F"/>
    <w:rsid w:val="60B717B9"/>
    <w:rsid w:val="60C00743"/>
    <w:rsid w:val="60F77D2B"/>
    <w:rsid w:val="60FD5D0A"/>
    <w:rsid w:val="610518AD"/>
    <w:rsid w:val="61500274"/>
    <w:rsid w:val="61534D5D"/>
    <w:rsid w:val="618A3E29"/>
    <w:rsid w:val="619B3257"/>
    <w:rsid w:val="61D33E8B"/>
    <w:rsid w:val="61FC7EA8"/>
    <w:rsid w:val="620176E1"/>
    <w:rsid w:val="620D0D65"/>
    <w:rsid w:val="62361B8F"/>
    <w:rsid w:val="623E004D"/>
    <w:rsid w:val="623F6DD1"/>
    <w:rsid w:val="62433A8E"/>
    <w:rsid w:val="6254138F"/>
    <w:rsid w:val="6266075D"/>
    <w:rsid w:val="62681B3C"/>
    <w:rsid w:val="627B1CA3"/>
    <w:rsid w:val="6292366A"/>
    <w:rsid w:val="629C5EAF"/>
    <w:rsid w:val="62AB48D3"/>
    <w:rsid w:val="62AD1381"/>
    <w:rsid w:val="62B51BB7"/>
    <w:rsid w:val="62CA72FB"/>
    <w:rsid w:val="62DE6128"/>
    <w:rsid w:val="62E739AA"/>
    <w:rsid w:val="635D1B13"/>
    <w:rsid w:val="63BC1BE9"/>
    <w:rsid w:val="63CC5F0D"/>
    <w:rsid w:val="63D015A2"/>
    <w:rsid w:val="63F119BD"/>
    <w:rsid w:val="6416308A"/>
    <w:rsid w:val="64176CE9"/>
    <w:rsid w:val="64196CA9"/>
    <w:rsid w:val="642A6711"/>
    <w:rsid w:val="64447D66"/>
    <w:rsid w:val="64693E2A"/>
    <w:rsid w:val="64812C86"/>
    <w:rsid w:val="64A63E32"/>
    <w:rsid w:val="65221C5A"/>
    <w:rsid w:val="652673CD"/>
    <w:rsid w:val="653222B8"/>
    <w:rsid w:val="655443AE"/>
    <w:rsid w:val="65786618"/>
    <w:rsid w:val="65962FC9"/>
    <w:rsid w:val="65A447D6"/>
    <w:rsid w:val="65B52806"/>
    <w:rsid w:val="65E21BE0"/>
    <w:rsid w:val="65ED01E1"/>
    <w:rsid w:val="65F76500"/>
    <w:rsid w:val="6607681E"/>
    <w:rsid w:val="660D57D4"/>
    <w:rsid w:val="660F646F"/>
    <w:rsid w:val="663C1BA7"/>
    <w:rsid w:val="663C49A4"/>
    <w:rsid w:val="66740EFF"/>
    <w:rsid w:val="668B319C"/>
    <w:rsid w:val="668C1F06"/>
    <w:rsid w:val="66EB78D0"/>
    <w:rsid w:val="66EC6BA8"/>
    <w:rsid w:val="670E0341"/>
    <w:rsid w:val="6723296C"/>
    <w:rsid w:val="673D3B24"/>
    <w:rsid w:val="67421173"/>
    <w:rsid w:val="67E23C15"/>
    <w:rsid w:val="682C1371"/>
    <w:rsid w:val="68420E3C"/>
    <w:rsid w:val="686523B9"/>
    <w:rsid w:val="68765E2F"/>
    <w:rsid w:val="687D7237"/>
    <w:rsid w:val="68924F39"/>
    <w:rsid w:val="68E04342"/>
    <w:rsid w:val="68F235D6"/>
    <w:rsid w:val="68FC371D"/>
    <w:rsid w:val="6970173E"/>
    <w:rsid w:val="698365EF"/>
    <w:rsid w:val="69AE1927"/>
    <w:rsid w:val="69B409FA"/>
    <w:rsid w:val="69D30D56"/>
    <w:rsid w:val="69D44382"/>
    <w:rsid w:val="69F83FF1"/>
    <w:rsid w:val="69F933E1"/>
    <w:rsid w:val="6A0F5D2E"/>
    <w:rsid w:val="6A301E01"/>
    <w:rsid w:val="6A374939"/>
    <w:rsid w:val="6A3A629D"/>
    <w:rsid w:val="6A434EC9"/>
    <w:rsid w:val="6A471557"/>
    <w:rsid w:val="6A7C2903"/>
    <w:rsid w:val="6A80166C"/>
    <w:rsid w:val="6AC247AC"/>
    <w:rsid w:val="6AD77FA0"/>
    <w:rsid w:val="6ADC7D66"/>
    <w:rsid w:val="6ADE78B5"/>
    <w:rsid w:val="6AE65F97"/>
    <w:rsid w:val="6AF64005"/>
    <w:rsid w:val="6AFA1E30"/>
    <w:rsid w:val="6B1D15E7"/>
    <w:rsid w:val="6B597A10"/>
    <w:rsid w:val="6B5F1F8A"/>
    <w:rsid w:val="6B9030FF"/>
    <w:rsid w:val="6BE87035"/>
    <w:rsid w:val="6C0F694B"/>
    <w:rsid w:val="6C1C3060"/>
    <w:rsid w:val="6C2374E8"/>
    <w:rsid w:val="6C29142D"/>
    <w:rsid w:val="6C5C2ED2"/>
    <w:rsid w:val="6C696255"/>
    <w:rsid w:val="6C6F1A6D"/>
    <w:rsid w:val="6C870496"/>
    <w:rsid w:val="6CA1283A"/>
    <w:rsid w:val="6CA327B2"/>
    <w:rsid w:val="6CAC1F1F"/>
    <w:rsid w:val="6CF264F6"/>
    <w:rsid w:val="6D25322B"/>
    <w:rsid w:val="6D287986"/>
    <w:rsid w:val="6D2918FC"/>
    <w:rsid w:val="6D442B92"/>
    <w:rsid w:val="6D461E29"/>
    <w:rsid w:val="6D885DF0"/>
    <w:rsid w:val="6DAA7CAC"/>
    <w:rsid w:val="6DB53A03"/>
    <w:rsid w:val="6DB970C1"/>
    <w:rsid w:val="6E0C118B"/>
    <w:rsid w:val="6E0F6809"/>
    <w:rsid w:val="6E1034E8"/>
    <w:rsid w:val="6E593046"/>
    <w:rsid w:val="6EAF37DF"/>
    <w:rsid w:val="6ED57DC7"/>
    <w:rsid w:val="6EE93DDA"/>
    <w:rsid w:val="6EF27AE8"/>
    <w:rsid w:val="6F12544E"/>
    <w:rsid w:val="6F1F15AC"/>
    <w:rsid w:val="6F4346C7"/>
    <w:rsid w:val="6F744786"/>
    <w:rsid w:val="6FBE6BE6"/>
    <w:rsid w:val="6FE606A5"/>
    <w:rsid w:val="70030E8C"/>
    <w:rsid w:val="70323EEF"/>
    <w:rsid w:val="70393A37"/>
    <w:rsid w:val="70524B16"/>
    <w:rsid w:val="707C3069"/>
    <w:rsid w:val="708357AC"/>
    <w:rsid w:val="70865DF4"/>
    <w:rsid w:val="708D3BA4"/>
    <w:rsid w:val="70974609"/>
    <w:rsid w:val="70B92701"/>
    <w:rsid w:val="7103534E"/>
    <w:rsid w:val="7120111D"/>
    <w:rsid w:val="716B7428"/>
    <w:rsid w:val="71A05B1D"/>
    <w:rsid w:val="71A10448"/>
    <w:rsid w:val="71C72B55"/>
    <w:rsid w:val="720D5E6F"/>
    <w:rsid w:val="723A7F71"/>
    <w:rsid w:val="727D2A9F"/>
    <w:rsid w:val="72880B37"/>
    <w:rsid w:val="72A53464"/>
    <w:rsid w:val="72A623C5"/>
    <w:rsid w:val="72DA7B2A"/>
    <w:rsid w:val="7301227B"/>
    <w:rsid w:val="730E04FF"/>
    <w:rsid w:val="7374205A"/>
    <w:rsid w:val="73A31711"/>
    <w:rsid w:val="73BB2328"/>
    <w:rsid w:val="73DE14A9"/>
    <w:rsid w:val="73E80894"/>
    <w:rsid w:val="73EF7FC9"/>
    <w:rsid w:val="73F53389"/>
    <w:rsid w:val="740A463B"/>
    <w:rsid w:val="74241E5F"/>
    <w:rsid w:val="74246565"/>
    <w:rsid w:val="74427779"/>
    <w:rsid w:val="74525BBD"/>
    <w:rsid w:val="7471310B"/>
    <w:rsid w:val="749951C2"/>
    <w:rsid w:val="74BB0FAA"/>
    <w:rsid w:val="74BC3490"/>
    <w:rsid w:val="74C1720B"/>
    <w:rsid w:val="74CD1077"/>
    <w:rsid w:val="75010DBA"/>
    <w:rsid w:val="751C6004"/>
    <w:rsid w:val="752D787E"/>
    <w:rsid w:val="75300FC8"/>
    <w:rsid w:val="7550642D"/>
    <w:rsid w:val="755E5102"/>
    <w:rsid w:val="75911F7B"/>
    <w:rsid w:val="759731BB"/>
    <w:rsid w:val="75BC7482"/>
    <w:rsid w:val="75CA7995"/>
    <w:rsid w:val="75D848CE"/>
    <w:rsid w:val="75D95B16"/>
    <w:rsid w:val="75F92BB4"/>
    <w:rsid w:val="75FA48E5"/>
    <w:rsid w:val="76032274"/>
    <w:rsid w:val="760943E0"/>
    <w:rsid w:val="762E5093"/>
    <w:rsid w:val="76586E6C"/>
    <w:rsid w:val="7668258A"/>
    <w:rsid w:val="76713380"/>
    <w:rsid w:val="76B54ACA"/>
    <w:rsid w:val="76CF407A"/>
    <w:rsid w:val="773C40B8"/>
    <w:rsid w:val="773F498C"/>
    <w:rsid w:val="77683541"/>
    <w:rsid w:val="778B513B"/>
    <w:rsid w:val="778E7A2E"/>
    <w:rsid w:val="77B965FF"/>
    <w:rsid w:val="77DD6011"/>
    <w:rsid w:val="77FD3C05"/>
    <w:rsid w:val="78004A14"/>
    <w:rsid w:val="7805301D"/>
    <w:rsid w:val="7824051B"/>
    <w:rsid w:val="784806F1"/>
    <w:rsid w:val="785F471A"/>
    <w:rsid w:val="786B08B3"/>
    <w:rsid w:val="786F164A"/>
    <w:rsid w:val="787F7CB6"/>
    <w:rsid w:val="78AA7ACB"/>
    <w:rsid w:val="78BF28A8"/>
    <w:rsid w:val="791810E3"/>
    <w:rsid w:val="793B3D1C"/>
    <w:rsid w:val="79E42CB3"/>
    <w:rsid w:val="7A2B2C18"/>
    <w:rsid w:val="7A3A1780"/>
    <w:rsid w:val="7A494220"/>
    <w:rsid w:val="7A4D5837"/>
    <w:rsid w:val="7A6835E4"/>
    <w:rsid w:val="7A8375C5"/>
    <w:rsid w:val="7A896BBB"/>
    <w:rsid w:val="7ABB403A"/>
    <w:rsid w:val="7AC61A0A"/>
    <w:rsid w:val="7AD044DE"/>
    <w:rsid w:val="7AE45C14"/>
    <w:rsid w:val="7B145EA7"/>
    <w:rsid w:val="7B4766FE"/>
    <w:rsid w:val="7B55539D"/>
    <w:rsid w:val="7B7058D6"/>
    <w:rsid w:val="7B8910CC"/>
    <w:rsid w:val="7BA519DF"/>
    <w:rsid w:val="7BAC50D3"/>
    <w:rsid w:val="7BDF2D18"/>
    <w:rsid w:val="7BF430BE"/>
    <w:rsid w:val="7BFC6C82"/>
    <w:rsid w:val="7C325B5E"/>
    <w:rsid w:val="7C4424E9"/>
    <w:rsid w:val="7C454D9F"/>
    <w:rsid w:val="7C4F6DA4"/>
    <w:rsid w:val="7C5450BC"/>
    <w:rsid w:val="7C5C1140"/>
    <w:rsid w:val="7C6B1E8A"/>
    <w:rsid w:val="7C7C763A"/>
    <w:rsid w:val="7C8C25A7"/>
    <w:rsid w:val="7CD441A3"/>
    <w:rsid w:val="7CDE1D77"/>
    <w:rsid w:val="7CE22483"/>
    <w:rsid w:val="7D033CE7"/>
    <w:rsid w:val="7D073AE5"/>
    <w:rsid w:val="7D245A81"/>
    <w:rsid w:val="7D660967"/>
    <w:rsid w:val="7DBC7B68"/>
    <w:rsid w:val="7DC81DD8"/>
    <w:rsid w:val="7DD249E1"/>
    <w:rsid w:val="7E0677CD"/>
    <w:rsid w:val="7E0854A4"/>
    <w:rsid w:val="7E1064A4"/>
    <w:rsid w:val="7E2154D8"/>
    <w:rsid w:val="7E906ED0"/>
    <w:rsid w:val="7E9374E4"/>
    <w:rsid w:val="7EA86E5A"/>
    <w:rsid w:val="7EBF49D1"/>
    <w:rsid w:val="7ECF1F5E"/>
    <w:rsid w:val="7F027161"/>
    <w:rsid w:val="7F1144AD"/>
    <w:rsid w:val="7F29465F"/>
    <w:rsid w:val="7F313CB9"/>
    <w:rsid w:val="7F544293"/>
    <w:rsid w:val="7F650318"/>
    <w:rsid w:val="7F7F6516"/>
    <w:rsid w:val="7F9D3C0A"/>
    <w:rsid w:val="7FA140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cs="Arial" w:asciiTheme="minorHAnsi" w:hAnsiTheme="minorHAnsi" w:eastAsiaTheme="minorEastAsia"/>
      <w:kern w:val="2"/>
      <w:sz w:val="21"/>
      <w:szCs w:val="21"/>
      <w:lang w:val="en-US" w:eastAsia="zh-CN" w:bidi="ar-SA"/>
    </w:rPr>
  </w:style>
  <w:style w:type="paragraph" w:styleId="2">
    <w:name w:val="heading 1"/>
    <w:basedOn w:val="1"/>
    <w:next w:val="1"/>
    <w:qFormat/>
    <w:uiPriority w:val="0"/>
    <w:pPr>
      <w:keepNext/>
      <w:keepLines/>
      <w:numPr>
        <w:ilvl w:val="0"/>
        <w:numId w:val="1"/>
      </w:numPr>
      <w:spacing w:before="240" w:after="240"/>
      <w:ind w:firstLineChars="0"/>
      <w:jc w:val="center"/>
      <w:outlineLvl w:val="0"/>
    </w:pPr>
    <w:rPr>
      <w:rFonts w:eastAsia="黑体"/>
      <w:bCs/>
      <w:kern w:val="44"/>
      <w:sz w:val="36"/>
      <w:szCs w:val="36"/>
    </w:rPr>
  </w:style>
  <w:style w:type="paragraph" w:styleId="3">
    <w:name w:val="heading 2"/>
    <w:basedOn w:val="1"/>
    <w:next w:val="1"/>
    <w:unhideWhenUsed/>
    <w:qFormat/>
    <w:uiPriority w:val="0"/>
    <w:pPr>
      <w:keepNext/>
      <w:keepLines/>
      <w:numPr>
        <w:ilvl w:val="1"/>
        <w:numId w:val="1"/>
      </w:numPr>
      <w:spacing w:before="240" w:after="240"/>
      <w:ind w:firstLineChars="0"/>
      <w:outlineLvl w:val="1"/>
    </w:pPr>
    <w:rPr>
      <w:rFonts w:ascii="宋体" w:hAnsi="宋体"/>
      <w:bCs/>
      <w:color w:val="000000"/>
      <w:sz w:val="28"/>
      <w:szCs w:val="28"/>
    </w:rPr>
  </w:style>
  <w:style w:type="paragraph" w:styleId="4">
    <w:name w:val="heading 5"/>
    <w:basedOn w:val="1"/>
    <w:next w:val="1"/>
    <w:unhideWhenUsed/>
    <w:qFormat/>
    <w:uiPriority w:val="0"/>
    <w:pPr>
      <w:keepNext/>
      <w:numPr>
        <w:ilvl w:val="4"/>
        <w:numId w:val="1"/>
      </w:numPr>
      <w:ind w:firstLineChars="0"/>
      <w:outlineLvl w:val="4"/>
    </w:pPr>
    <w:rPr>
      <w:b/>
      <w:bCs/>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character" w:styleId="8">
    <w:name w:val="Strong"/>
    <w:basedOn w:val="7"/>
    <w:qFormat/>
    <w:uiPriority w:val="0"/>
    <w:rPr>
      <w:b/>
      <w:bCs/>
    </w:rPr>
  </w:style>
  <w:style w:type="character" w:styleId="9">
    <w:name w:val="Hyperlink"/>
    <w:basedOn w:val="7"/>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Baij</dc:creator>
  <cp:lastModifiedBy>白白1373946035</cp:lastModifiedBy>
  <dcterms:modified xsi:type="dcterms:W3CDTF">2018-08-03T04:15:36Z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